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5599" w14:textId="77777777" w:rsidR="002D7112" w:rsidRDefault="002D7112" w:rsidP="002D7112">
      <w:pPr>
        <w:pStyle w:val="a3"/>
        <w:numPr>
          <w:ilvl w:val="0"/>
          <w:numId w:val="1"/>
        </w:numPr>
        <w:ind w:firstLineChars="0"/>
      </w:pPr>
      <w:r>
        <w:rPr>
          <w:rFonts w:hint="eastAsia"/>
        </w:rPr>
        <w:t>英文题目</w:t>
      </w:r>
    </w:p>
    <w:p w14:paraId="3491C14C" w14:textId="77777777" w:rsidR="00CF37F4" w:rsidRDefault="00B17DAF" w:rsidP="00CF37F4">
      <w:pPr>
        <w:pStyle w:val="a3"/>
        <w:ind w:left="420" w:firstLineChars="0" w:firstLine="0"/>
      </w:pPr>
      <w:commentRangeStart w:id="0"/>
      <w:r w:rsidRPr="00B17DAF">
        <w:t xml:space="preserve">User </w:t>
      </w:r>
      <w:r>
        <w:rPr>
          <w:rFonts w:hint="eastAsia"/>
        </w:rPr>
        <w:t>I</w:t>
      </w:r>
      <w:r w:rsidRPr="00B17DAF">
        <w:t xml:space="preserve">dentity </w:t>
      </w:r>
      <w:r>
        <w:t>A</w:t>
      </w:r>
      <w:r w:rsidRPr="00B17DAF">
        <w:t xml:space="preserve">uthentication </w:t>
      </w:r>
      <w:r>
        <w:t>S</w:t>
      </w:r>
      <w:r w:rsidRPr="00B17DAF">
        <w:t>ystem based on smart phone camera</w:t>
      </w:r>
      <w:commentRangeEnd w:id="0"/>
      <w:r w:rsidR="00805365">
        <w:rPr>
          <w:rStyle w:val="a8"/>
        </w:rPr>
        <w:commentReference w:id="0"/>
      </w:r>
    </w:p>
    <w:p w14:paraId="56B15E0B" w14:textId="77777777" w:rsidR="002D7112" w:rsidRDefault="002D7112" w:rsidP="002D7112">
      <w:pPr>
        <w:pStyle w:val="a3"/>
        <w:numPr>
          <w:ilvl w:val="0"/>
          <w:numId w:val="1"/>
        </w:numPr>
        <w:ind w:firstLineChars="0"/>
      </w:pPr>
      <w:r>
        <w:rPr>
          <w:rFonts w:hint="eastAsia"/>
        </w:rPr>
        <w:t>选题依据</w:t>
      </w:r>
    </w:p>
    <w:p w14:paraId="3D586952" w14:textId="77777777" w:rsidR="00F31821" w:rsidRDefault="00601A22" w:rsidP="00EC689D">
      <w:pPr>
        <w:pStyle w:val="a3"/>
        <w:ind w:firstLineChars="0"/>
        <w:jc w:val="left"/>
        <w:rPr>
          <w:ins w:id="1" w:author="刘晓晨" w:date="2023-02-20T15:10:00Z"/>
        </w:rPr>
      </w:pPr>
      <w:ins w:id="2" w:author="刘晓晨" w:date="2023-02-20T15:07:00Z">
        <w:r>
          <w:rPr>
            <w:rFonts w:hint="eastAsia"/>
          </w:rPr>
          <w:t>近年来，</w:t>
        </w:r>
      </w:ins>
      <w:r w:rsidR="00B17DAF">
        <w:rPr>
          <w:rFonts w:hint="eastAsia"/>
        </w:rPr>
        <w:t>移动物联网设备（如</w:t>
      </w:r>
      <w:del w:id="3" w:author="刘晓晨" w:date="2023-02-20T15:05:00Z">
        <w:r w:rsidR="00B17DAF" w:rsidDel="00601A22">
          <w:rPr>
            <w:rFonts w:hint="eastAsia"/>
          </w:rPr>
          <w:delText>平板电脑、</w:delText>
        </w:r>
      </w:del>
      <w:r w:rsidR="00B17DAF">
        <w:rPr>
          <w:rFonts w:hint="eastAsia"/>
        </w:rPr>
        <w:t>智能手机、</w:t>
      </w:r>
      <w:r w:rsidR="003C0B9D">
        <w:rPr>
          <w:rFonts w:hint="eastAsia"/>
        </w:rPr>
        <w:t>智能手表</w:t>
      </w:r>
      <w:ins w:id="4" w:author="刘晓晨" w:date="2023-02-20T15:05:00Z">
        <w:r>
          <w:rPr>
            <w:rFonts w:hint="eastAsia"/>
          </w:rPr>
          <w:t>、</w:t>
        </w:r>
        <w:r>
          <w:rPr>
            <w:rFonts w:hint="eastAsia"/>
          </w:rPr>
          <w:t>平板电脑</w:t>
        </w:r>
      </w:ins>
      <w:ins w:id="5" w:author="刘晓晨" w:date="2023-02-20T15:07:00Z">
        <w:r>
          <w:rPr>
            <w:rFonts w:hint="eastAsia"/>
          </w:rPr>
          <w:t>等</w:t>
        </w:r>
      </w:ins>
      <w:del w:id="6" w:author="刘晓晨" w:date="2023-02-20T14:55:00Z">
        <w:r w:rsidR="003C0B9D" w:rsidDel="00A53946">
          <w:rPr>
            <w:rFonts w:hint="eastAsia"/>
          </w:rPr>
          <w:delText>等</w:delText>
        </w:r>
      </w:del>
      <w:r w:rsidR="003C0B9D">
        <w:rPr>
          <w:rFonts w:hint="eastAsia"/>
        </w:rPr>
        <w:t>）</w:t>
      </w:r>
      <w:r w:rsidR="00B17DAF">
        <w:rPr>
          <w:rFonts w:hint="eastAsia"/>
        </w:rPr>
        <w:t>日益普及</w:t>
      </w:r>
      <w:r w:rsidR="003C0B9D">
        <w:rPr>
          <w:rFonts w:hint="eastAsia"/>
        </w:rPr>
        <w:t>，</w:t>
      </w:r>
      <w:del w:id="7" w:author="刘晓晨" w:date="2023-02-20T15:07:00Z">
        <w:r w:rsidR="003C0B9D" w:rsidDel="00601A22">
          <w:rPr>
            <w:rFonts w:hint="eastAsia"/>
          </w:rPr>
          <w:delText>这些设备</w:delText>
        </w:r>
      </w:del>
      <w:r w:rsidR="003C0B9D">
        <w:rPr>
          <w:rFonts w:hint="eastAsia"/>
        </w:rPr>
        <w:t>逐步融入到我们的日常生活中</w:t>
      </w:r>
      <w:del w:id="8" w:author="刘晓晨" w:date="2023-02-20T14:34:00Z">
        <w:r w:rsidR="003C0B9D" w:rsidDel="00805365">
          <w:rPr>
            <w:rFonts w:hint="eastAsia"/>
          </w:rPr>
          <w:delText>，在我们的日常生活中</w:delText>
        </w:r>
      </w:del>
      <w:ins w:id="9" w:author="刘晓晨" w:date="2023-02-20T14:34:00Z">
        <w:r w:rsidR="00805365">
          <w:rPr>
            <w:rFonts w:hint="eastAsia"/>
          </w:rPr>
          <w:t>并</w:t>
        </w:r>
      </w:ins>
      <w:r w:rsidR="00B404F4">
        <w:rPr>
          <w:rFonts w:hint="eastAsia"/>
        </w:rPr>
        <w:t>发挥着越来越重要的作用。</w:t>
      </w:r>
      <w:del w:id="10" w:author="刘晓晨" w:date="2023-02-20T15:09:00Z">
        <w:r w:rsidR="00B404F4" w:rsidDel="00236285">
          <w:rPr>
            <w:rFonts w:hint="eastAsia"/>
          </w:rPr>
          <w:delText>特别是</w:delText>
        </w:r>
      </w:del>
      <w:ins w:id="11" w:author="刘晓晨" w:date="2023-02-20T15:08:00Z">
        <w:r w:rsidR="00236285">
          <w:rPr>
            <w:rFonts w:hint="eastAsia"/>
          </w:rPr>
          <w:t>伴随着</w:t>
        </w:r>
      </w:ins>
      <w:del w:id="12" w:author="刘晓晨" w:date="2023-02-20T15:08:00Z">
        <w:r w:rsidR="00B404F4" w:rsidDel="00236285">
          <w:rPr>
            <w:rFonts w:hint="eastAsia"/>
          </w:rPr>
          <w:delText>近年来</w:delText>
        </w:r>
      </w:del>
      <w:r w:rsidR="00B404F4">
        <w:rPr>
          <w:rFonts w:hint="eastAsia"/>
        </w:rPr>
        <w:t>智能手机</w:t>
      </w:r>
      <w:ins w:id="13" w:author="刘晓晨" w:date="2023-02-20T15:08:00Z">
        <w:r w:rsidR="00236285">
          <w:rPr>
            <w:rFonts w:hint="eastAsia"/>
          </w:rPr>
          <w:t>和</w:t>
        </w:r>
      </w:ins>
      <w:del w:id="14" w:author="刘晓晨" w:date="2023-02-20T15:08:00Z">
        <w:r w:rsidR="00B404F4" w:rsidDel="00236285">
          <w:rPr>
            <w:rFonts w:hint="eastAsia"/>
          </w:rPr>
          <w:delText>的普及以及</w:delText>
        </w:r>
      </w:del>
      <w:r w:rsidR="00B404F4">
        <w:rPr>
          <w:rFonts w:hint="eastAsia"/>
        </w:rPr>
        <w:t>互联网的迅速发展</w:t>
      </w:r>
      <w:ins w:id="15" w:author="刘晓晨" w:date="2023-02-20T15:08:00Z">
        <w:r w:rsidR="00236285">
          <w:rPr>
            <w:rFonts w:hint="eastAsia"/>
          </w:rPr>
          <w:t>流行</w:t>
        </w:r>
      </w:ins>
      <w:r w:rsidR="00B404F4">
        <w:rPr>
          <w:rFonts w:hint="eastAsia"/>
        </w:rPr>
        <w:t>，移动支付、休闲、娱乐、学习</w:t>
      </w:r>
      <w:r w:rsidR="00443CB0">
        <w:rPr>
          <w:rFonts w:hint="eastAsia"/>
        </w:rPr>
        <w:t>、医疗等</w:t>
      </w:r>
      <w:commentRangeStart w:id="16"/>
      <w:r w:rsidR="00443CB0">
        <w:rPr>
          <w:rFonts w:hint="eastAsia"/>
        </w:rPr>
        <w:t>社会工会</w:t>
      </w:r>
      <w:commentRangeEnd w:id="16"/>
      <w:r w:rsidR="00805365">
        <w:rPr>
          <w:rStyle w:val="a8"/>
        </w:rPr>
        <w:commentReference w:id="16"/>
      </w:r>
      <w:r w:rsidR="00443CB0">
        <w:rPr>
          <w:rFonts w:hint="eastAsia"/>
        </w:rPr>
        <w:t>逐步数字化与智能化，</w:t>
      </w:r>
      <w:r w:rsidR="00B738DA">
        <w:rPr>
          <w:rFonts w:hint="eastAsia"/>
        </w:rPr>
        <w:t>智能</w:t>
      </w:r>
      <w:r w:rsidR="00443CB0">
        <w:rPr>
          <w:rFonts w:hint="eastAsia"/>
        </w:rPr>
        <w:t>手机成为</w:t>
      </w:r>
      <w:ins w:id="17" w:author="刘晓晨" w:date="2023-02-20T15:10:00Z">
        <w:r w:rsidR="00F31821">
          <w:rPr>
            <w:rFonts w:hint="eastAsia"/>
          </w:rPr>
          <w:t>实现</w:t>
        </w:r>
      </w:ins>
      <w:del w:id="18" w:author="刘晓晨" w:date="2023-02-20T15:10:00Z">
        <w:r w:rsidR="00B738DA" w:rsidDel="00F31821">
          <w:rPr>
            <w:rFonts w:hint="eastAsia"/>
          </w:rPr>
          <w:delText>使用</w:delText>
        </w:r>
      </w:del>
      <w:r w:rsidR="00B738DA">
        <w:rPr>
          <w:rFonts w:hint="eastAsia"/>
        </w:rPr>
        <w:t>这些功能不可或缺的设备，因此智能手机上存储了大量</w:t>
      </w:r>
      <w:ins w:id="19" w:author="刘晓晨" w:date="2023-02-20T15:10:00Z">
        <w:r w:rsidR="00F31821">
          <w:rPr>
            <w:rFonts w:hint="eastAsia"/>
          </w:rPr>
          <w:t>的</w:t>
        </w:r>
      </w:ins>
      <w:r w:rsidR="00B738DA">
        <w:rPr>
          <w:rFonts w:hint="eastAsia"/>
        </w:rPr>
        <w:t>隐私信息，这些信息的泄露会给</w:t>
      </w:r>
      <w:del w:id="20" w:author="刘晓晨" w:date="2023-02-20T15:09:00Z">
        <w:r w:rsidR="00B738DA" w:rsidDel="0099135F">
          <w:rPr>
            <w:rFonts w:hint="eastAsia"/>
          </w:rPr>
          <w:delText>智能手机</w:delText>
        </w:r>
      </w:del>
      <w:r w:rsidR="00B738DA">
        <w:rPr>
          <w:rFonts w:hint="eastAsia"/>
        </w:rPr>
        <w:t>用户造成巨大的损失。</w:t>
      </w:r>
    </w:p>
    <w:p w14:paraId="282B9DE3" w14:textId="77777777" w:rsidR="00437C12" w:rsidRDefault="00B738DA" w:rsidP="00EC689D">
      <w:pPr>
        <w:pStyle w:val="a3"/>
        <w:ind w:firstLineChars="0"/>
        <w:jc w:val="left"/>
        <w:rPr>
          <w:ins w:id="21" w:author="刘晓晨" w:date="2023-02-20T15:16:00Z"/>
        </w:rPr>
      </w:pPr>
      <w:r>
        <w:rPr>
          <w:rFonts w:hint="eastAsia"/>
        </w:rPr>
        <w:t>为了防止</w:t>
      </w:r>
      <w:del w:id="22" w:author="刘晓晨" w:date="2023-02-20T15:11:00Z">
        <w:r w:rsidDel="00CB74A6">
          <w:rPr>
            <w:rFonts w:hint="eastAsia"/>
          </w:rPr>
          <w:delText>设备</w:delText>
        </w:r>
      </w:del>
      <w:r>
        <w:rPr>
          <w:rFonts w:hint="eastAsia"/>
        </w:rPr>
        <w:t>未经授权使用</w:t>
      </w:r>
      <w:r w:rsidR="00B332A4">
        <w:rPr>
          <w:rFonts w:hint="eastAsia"/>
        </w:rPr>
        <w:t>，</w:t>
      </w:r>
      <w:del w:id="23" w:author="刘晓晨" w:date="2023-02-20T15:11:00Z">
        <w:r w:rsidR="00B332A4" w:rsidDel="00CB74A6">
          <w:rPr>
            <w:rFonts w:hint="eastAsia"/>
          </w:rPr>
          <w:delText>智能手机</w:delText>
        </w:r>
      </w:del>
      <w:ins w:id="24" w:author="刘晓晨" w:date="2023-02-20T15:11:00Z">
        <w:r w:rsidR="00CB74A6">
          <w:rPr>
            <w:rFonts w:hint="eastAsia"/>
          </w:rPr>
          <w:t>移动物联网设备</w:t>
        </w:r>
      </w:ins>
      <w:r w:rsidR="00B332A4">
        <w:rPr>
          <w:rFonts w:hint="eastAsia"/>
        </w:rPr>
        <w:t>都会提供各种各样的用户验证方案，例如指纹识别、面容识别、密码验证</w:t>
      </w:r>
      <w:r w:rsidR="00D20DEA">
        <w:rPr>
          <w:rFonts w:hint="eastAsia"/>
        </w:rPr>
        <w:t>、图形解锁</w:t>
      </w:r>
      <w:commentRangeStart w:id="25"/>
      <w:r w:rsidR="0030775A">
        <w:rPr>
          <w:rFonts w:hint="eastAsia"/>
        </w:rPr>
        <w:t>[</w:t>
      </w:r>
      <w:r w:rsidR="0030775A">
        <w:t>1</w:t>
      </w:r>
      <w:r w:rsidR="00DF040C">
        <w:t>,2,3</w:t>
      </w:r>
      <w:r w:rsidR="0030775A">
        <w:t>]</w:t>
      </w:r>
      <w:commentRangeEnd w:id="25"/>
      <w:r w:rsidR="00805365">
        <w:rPr>
          <w:rStyle w:val="a8"/>
        </w:rPr>
        <w:commentReference w:id="25"/>
      </w:r>
      <w:r w:rsidR="00B332A4">
        <w:rPr>
          <w:rFonts w:hint="eastAsia"/>
        </w:rPr>
        <w:t>等方式</w:t>
      </w:r>
      <w:ins w:id="26" w:author="刘晓晨" w:date="2023-02-20T15:11:00Z">
        <w:r w:rsidR="00CB74A6">
          <w:rPr>
            <w:rFonts w:hint="eastAsia"/>
          </w:rPr>
          <w:t>。</w:t>
        </w:r>
      </w:ins>
      <w:del w:id="27" w:author="刘晓晨" w:date="2023-02-20T15:11:00Z">
        <w:r w:rsidR="00B332A4" w:rsidDel="00CB74A6">
          <w:rPr>
            <w:rFonts w:hint="eastAsia"/>
          </w:rPr>
          <w:delText>，</w:delText>
        </w:r>
      </w:del>
      <w:r w:rsidR="00B332A4">
        <w:rPr>
          <w:rFonts w:hint="eastAsia"/>
        </w:rPr>
        <w:t>然而这些方法</w:t>
      </w:r>
      <w:r w:rsidR="00D20DEA">
        <w:rPr>
          <w:rFonts w:hint="eastAsia"/>
        </w:rPr>
        <w:t>各有</w:t>
      </w:r>
      <w:commentRangeStart w:id="28"/>
      <w:r w:rsidR="00D20DEA">
        <w:rPr>
          <w:rFonts w:hint="eastAsia"/>
        </w:rPr>
        <w:t>弊端</w:t>
      </w:r>
      <w:commentRangeEnd w:id="28"/>
      <w:r w:rsidR="00805365">
        <w:rPr>
          <w:rStyle w:val="a8"/>
        </w:rPr>
        <w:commentReference w:id="28"/>
      </w:r>
      <w:r w:rsidR="00D20DEA">
        <w:rPr>
          <w:rFonts w:hint="eastAsia"/>
        </w:rPr>
        <w:t>。</w:t>
      </w:r>
      <w:r w:rsidR="006A6BB7">
        <w:rPr>
          <w:rFonts w:hint="eastAsia"/>
        </w:rPr>
        <w:t>以</w:t>
      </w:r>
      <w:r w:rsidR="00D20DEA">
        <w:rPr>
          <w:rFonts w:hint="eastAsia"/>
        </w:rPr>
        <w:t>密码验证和图形解锁为例，这些验证方式</w:t>
      </w:r>
      <w:ins w:id="29" w:author="刘晓晨" w:date="2023-02-20T15:12:00Z">
        <w:r w:rsidR="00AD6D69">
          <w:rPr>
            <w:rFonts w:hint="eastAsia"/>
          </w:rPr>
          <w:t>依赖于</w:t>
        </w:r>
      </w:ins>
      <w:ins w:id="30" w:author="刘晓晨" w:date="2023-02-20T15:13:00Z">
        <w:r w:rsidR="00AD6D69">
          <w:rPr>
            <w:rFonts w:hint="eastAsia"/>
          </w:rPr>
          <w:t>用户</w:t>
        </w:r>
      </w:ins>
      <w:ins w:id="31" w:author="刘晓晨" w:date="2023-02-20T15:12:00Z">
        <w:r w:rsidR="00AD6D69">
          <w:rPr>
            <w:rFonts w:hint="eastAsia"/>
          </w:rPr>
          <w:t>对密码的</w:t>
        </w:r>
      </w:ins>
      <w:ins w:id="32" w:author="刘晓晨" w:date="2023-02-20T15:13:00Z">
        <w:r w:rsidR="00AD6D69">
          <w:rPr>
            <w:rFonts w:hint="eastAsia"/>
          </w:rPr>
          <w:t>图形的记忆</w:t>
        </w:r>
      </w:ins>
      <w:ins w:id="33" w:author="刘晓晨" w:date="2023-02-20T15:12:00Z">
        <w:r w:rsidR="00AD6D69">
          <w:rPr>
            <w:rFonts w:hint="eastAsia"/>
          </w:rPr>
          <w:t>，</w:t>
        </w:r>
      </w:ins>
      <w:ins w:id="34" w:author="刘晓晨" w:date="2023-02-20T15:13:00Z">
        <w:r w:rsidR="007500BF">
          <w:rPr>
            <w:rFonts w:hint="eastAsia"/>
          </w:rPr>
          <w:t>可以</w:t>
        </w:r>
      </w:ins>
      <w:del w:id="35" w:author="刘晓晨" w:date="2023-02-20T15:12:00Z">
        <w:r w:rsidR="00D20DEA" w:rsidDel="00AD6D69">
          <w:rPr>
            <w:rFonts w:hint="eastAsia"/>
          </w:rPr>
          <w:delText>无法提取生物特征，因此也不需要像指纹解锁那样专门的生物特征传感器，可以</w:delText>
        </w:r>
      </w:del>
      <w:r w:rsidR="00D20DEA">
        <w:rPr>
          <w:rFonts w:hint="eastAsia"/>
        </w:rPr>
        <w:t>低成本实现，但是可以通过密码测试</w:t>
      </w:r>
      <w:ins w:id="36" w:author="刘晓晨" w:date="2023-02-20T15:13:00Z">
        <w:r w:rsidR="00F20F09">
          <w:rPr>
            <w:rFonts w:hint="eastAsia"/>
          </w:rPr>
          <w:t>、</w:t>
        </w:r>
      </w:ins>
      <w:del w:id="37" w:author="刘晓晨" w:date="2023-02-20T15:13:00Z">
        <w:r w:rsidR="00D20DEA" w:rsidDel="00F20F09">
          <w:rPr>
            <w:rFonts w:hint="eastAsia"/>
          </w:rPr>
          <w:delText>，</w:delText>
        </w:r>
      </w:del>
      <w:r w:rsidR="00D20DEA">
        <w:rPr>
          <w:rFonts w:hint="eastAsia"/>
        </w:rPr>
        <w:t>密码盗窃、肩膀冲浪</w:t>
      </w:r>
      <w:r w:rsidR="0030775A">
        <w:rPr>
          <w:rFonts w:hint="eastAsia"/>
        </w:rPr>
        <w:t>[</w:t>
      </w:r>
      <w:r w:rsidR="00DF040C">
        <w:t>4</w:t>
      </w:r>
      <w:r w:rsidR="0030775A">
        <w:t>]</w:t>
      </w:r>
      <w:r w:rsidR="00D20DEA">
        <w:rPr>
          <w:rFonts w:hint="eastAsia"/>
        </w:rPr>
        <w:t>、屏幕污迹等方式盗取验证密码来伪造用户验证；</w:t>
      </w:r>
      <w:del w:id="38" w:author="刘晓晨" w:date="2023-02-20T15:13:00Z">
        <w:r w:rsidR="007D4096" w:rsidDel="00F20F09">
          <w:rPr>
            <w:rFonts w:hint="eastAsia"/>
          </w:rPr>
          <w:delText>对于</w:delText>
        </w:r>
      </w:del>
      <w:r w:rsidR="007D4096">
        <w:rPr>
          <w:rFonts w:hint="eastAsia"/>
        </w:rPr>
        <w:t>其他的验证方式</w:t>
      </w:r>
      <w:del w:id="39" w:author="刘晓晨" w:date="2023-02-20T15:13:00Z">
        <w:r w:rsidR="007D4096" w:rsidDel="00F20F09">
          <w:rPr>
            <w:rFonts w:hint="eastAsia"/>
          </w:rPr>
          <w:delText>，</w:delText>
        </w:r>
      </w:del>
      <w:r w:rsidR="00AD2CEB">
        <w:rPr>
          <w:rFonts w:hint="eastAsia"/>
        </w:rPr>
        <w:t>要么</w:t>
      </w:r>
      <w:r w:rsidR="007D4096">
        <w:rPr>
          <w:rFonts w:hint="eastAsia"/>
        </w:rPr>
        <w:t>需要额外的生物特征传感器（如指纹解锁）</w:t>
      </w:r>
      <w:ins w:id="40" w:author="刘晓晨" w:date="2023-02-20T15:14:00Z">
        <w:r w:rsidR="009B2E3E">
          <w:rPr>
            <w:rFonts w:hint="eastAsia"/>
          </w:rPr>
          <w:t>，</w:t>
        </w:r>
      </w:ins>
      <w:del w:id="41" w:author="刘晓晨" w:date="2023-02-20T15:14:00Z">
        <w:r w:rsidR="007D4096" w:rsidDel="009B2E3E">
          <w:rPr>
            <w:rFonts w:hint="eastAsia"/>
          </w:rPr>
          <w:delText>，但仍然可能通过指纹提取等方式进行伪造用户身份认证</w:delText>
        </w:r>
        <w:r w:rsidR="00AD2CEB" w:rsidDel="009B2E3E">
          <w:rPr>
            <w:rFonts w:hint="eastAsia"/>
          </w:rPr>
          <w:delText>，</w:delText>
        </w:r>
      </w:del>
      <w:r w:rsidR="00AD2CEB">
        <w:rPr>
          <w:rFonts w:hint="eastAsia"/>
        </w:rPr>
        <w:t>要么利用虹膜图像或面容特征来实现对用户生物特征的提取，</w:t>
      </w:r>
      <w:ins w:id="42" w:author="刘晓晨" w:date="2023-02-20T15:15:00Z">
        <w:r w:rsidR="009B2E3E">
          <w:rPr>
            <w:rFonts w:hint="eastAsia"/>
          </w:rPr>
          <w:t>但仍然可能通过指纹提取</w:t>
        </w:r>
        <w:r w:rsidR="009B2E3E">
          <w:rPr>
            <w:rFonts w:hint="eastAsia"/>
          </w:rPr>
          <w:t>，</w:t>
        </w:r>
        <w:r w:rsidR="009B2E3E">
          <w:rPr>
            <w:rFonts w:hint="eastAsia"/>
          </w:rPr>
          <w:t>伪造生物特征等方式伪造用户身份</w:t>
        </w:r>
        <w:r w:rsidR="009B2E3E">
          <w:rPr>
            <w:rFonts w:hint="eastAsia"/>
          </w:rPr>
          <w:t>，</w:t>
        </w:r>
      </w:ins>
      <w:del w:id="43" w:author="刘晓晨" w:date="2023-02-20T15:15:00Z">
        <w:r w:rsidR="00AD2CEB" w:rsidDel="009B2E3E">
          <w:rPr>
            <w:rFonts w:hint="eastAsia"/>
          </w:rPr>
          <w:delText>但同样可能会</w:delText>
        </w:r>
      </w:del>
      <w:r w:rsidR="00AD2CEB">
        <w:rPr>
          <w:rFonts w:hint="eastAsia"/>
        </w:rPr>
        <w:t>遭受</w:t>
      </w:r>
      <w:del w:id="44" w:author="刘晓晨" w:date="2023-02-20T15:15:00Z">
        <w:r w:rsidR="00AD2CEB" w:rsidDel="009B2E3E">
          <w:rPr>
            <w:rFonts w:hint="eastAsia"/>
          </w:rPr>
          <w:delText>伪造生物特征</w:delText>
        </w:r>
        <w:r w:rsidR="00AD2CEB" w:rsidDel="00437C12">
          <w:rPr>
            <w:rFonts w:hint="eastAsia"/>
          </w:rPr>
          <w:delText>验证</w:delText>
        </w:r>
        <w:r w:rsidR="00AD2CEB" w:rsidDel="009B2E3E">
          <w:rPr>
            <w:rFonts w:hint="eastAsia"/>
          </w:rPr>
          <w:delText>的</w:delText>
        </w:r>
      </w:del>
      <w:r w:rsidR="00AD2CEB">
        <w:rPr>
          <w:rFonts w:hint="eastAsia"/>
        </w:rPr>
        <w:t>攻击</w:t>
      </w:r>
      <w:r w:rsidR="00DF040C">
        <w:rPr>
          <w:rFonts w:hint="eastAsia"/>
        </w:rPr>
        <w:t>[</w:t>
      </w:r>
      <w:r w:rsidR="00DF040C">
        <w:t>5]</w:t>
      </w:r>
      <w:r w:rsidR="00642FF5">
        <w:rPr>
          <w:rFonts w:hint="eastAsia"/>
        </w:rPr>
        <w:t>。</w:t>
      </w:r>
    </w:p>
    <w:p w14:paraId="6D71B93D" w14:textId="7506FD2D" w:rsidR="00EC689D" w:rsidRDefault="002F5F6F" w:rsidP="00EC689D">
      <w:pPr>
        <w:pStyle w:val="a3"/>
        <w:ind w:firstLineChars="0"/>
        <w:jc w:val="left"/>
      </w:pPr>
      <w:commentRangeStart w:id="45"/>
      <w:r>
        <w:rPr>
          <w:rFonts w:hint="eastAsia"/>
        </w:rPr>
        <w:t>对于不同价格和性能的手机，提取用户生物特征需要相应的生物传感器硬件支持，会增加用户成本</w:t>
      </w:r>
      <w:ins w:id="46" w:author="刘晓晨" w:date="2023-02-20T15:15:00Z">
        <w:r w:rsidR="00437C12">
          <w:rPr>
            <w:rFonts w:hint="eastAsia"/>
          </w:rPr>
          <w:t>。</w:t>
        </w:r>
      </w:ins>
      <w:del w:id="47" w:author="刘晓晨" w:date="2023-02-20T15:15:00Z">
        <w:r w:rsidDel="00437C12">
          <w:rPr>
            <w:rFonts w:hint="eastAsia"/>
          </w:rPr>
          <w:delText>，</w:delText>
        </w:r>
      </w:del>
      <w:r>
        <w:rPr>
          <w:rFonts w:hint="eastAsia"/>
        </w:rPr>
        <w:t>除了高端智能手机外，一些低端的智能手机并不具备生物特征提取的功能，</w:t>
      </w:r>
      <w:r w:rsidR="00642FF5">
        <w:rPr>
          <w:rFonts w:hint="eastAsia"/>
        </w:rPr>
        <w:t>本</w:t>
      </w:r>
      <w:r w:rsidR="00F534A2">
        <w:rPr>
          <w:rFonts w:hint="eastAsia"/>
        </w:rPr>
        <w:t>课题</w:t>
      </w:r>
      <w:r w:rsidR="00642FF5">
        <w:rPr>
          <w:rFonts w:hint="eastAsia"/>
        </w:rPr>
        <w:t>旨在提供一种低成本的</w:t>
      </w:r>
      <w:r>
        <w:rPr>
          <w:rFonts w:hint="eastAsia"/>
        </w:rPr>
        <w:t>、通用的、</w:t>
      </w:r>
      <w:r w:rsidR="00642FF5">
        <w:rPr>
          <w:rFonts w:hint="eastAsia"/>
        </w:rPr>
        <w:t>可以提取用户生物特征的</w:t>
      </w:r>
      <w:r>
        <w:rPr>
          <w:rFonts w:hint="eastAsia"/>
        </w:rPr>
        <w:t>、</w:t>
      </w:r>
      <w:r w:rsidR="00642FF5">
        <w:rPr>
          <w:rFonts w:hint="eastAsia"/>
        </w:rPr>
        <w:t>较为安全的用户身份认证方式</w:t>
      </w:r>
      <w:r>
        <w:rPr>
          <w:rFonts w:hint="eastAsia"/>
        </w:rPr>
        <w:t>。</w:t>
      </w:r>
      <w:commentRangeEnd w:id="45"/>
      <w:r w:rsidR="00437C12">
        <w:rPr>
          <w:rStyle w:val="a8"/>
        </w:rPr>
        <w:commentReference w:id="45"/>
      </w:r>
    </w:p>
    <w:p w14:paraId="3EDC52EB" w14:textId="4F2FC4BD" w:rsidR="006A6BB7" w:rsidRDefault="0048483A" w:rsidP="00EC689D">
      <w:pPr>
        <w:pStyle w:val="a3"/>
        <w:ind w:firstLineChars="0"/>
        <w:jc w:val="left"/>
      </w:pPr>
      <w:del w:id="48" w:author="刘晓晨" w:date="2023-02-20T14:42:00Z">
        <w:r w:rsidDel="0038144E">
          <w:rPr>
            <w:rFonts w:hint="eastAsia"/>
          </w:rPr>
          <w:delText>对于</w:delText>
        </w:r>
      </w:del>
      <w:r>
        <w:rPr>
          <w:rFonts w:hint="eastAsia"/>
        </w:rPr>
        <w:t>高端的</w:t>
      </w:r>
      <w:ins w:id="49" w:author="刘晓晨" w:date="2023-02-20T14:42:00Z">
        <w:r w:rsidR="0038144E">
          <w:rPr>
            <w:rFonts w:hint="eastAsia"/>
          </w:rPr>
          <w:t>智能</w:t>
        </w:r>
      </w:ins>
      <w:del w:id="50" w:author="刘晓晨" w:date="2023-02-20T14:42:00Z">
        <w:r w:rsidDel="0038144E">
          <w:rPr>
            <w:rFonts w:hint="eastAsia"/>
          </w:rPr>
          <w:delText>只能</w:delText>
        </w:r>
      </w:del>
      <w:r>
        <w:rPr>
          <w:rFonts w:hint="eastAsia"/>
        </w:rPr>
        <w:t>手机</w:t>
      </w:r>
      <w:ins w:id="51" w:author="刘晓晨" w:date="2023-02-20T15:18:00Z">
        <w:r w:rsidR="00437C12">
          <w:rPr>
            <w:rFonts w:hint="eastAsia"/>
          </w:rPr>
          <w:t>往往</w:t>
        </w:r>
      </w:ins>
      <w:ins w:id="52" w:author="刘晓晨" w:date="2023-02-20T15:19:00Z">
        <w:r w:rsidR="00437C12">
          <w:rPr>
            <w:rFonts w:hint="eastAsia"/>
          </w:rPr>
          <w:t>配备</w:t>
        </w:r>
      </w:ins>
      <w:del w:id="53" w:author="刘晓晨" w:date="2023-02-20T15:18:00Z">
        <w:r w:rsidDel="00437C12">
          <w:rPr>
            <w:rFonts w:hint="eastAsia"/>
          </w:rPr>
          <w:delText>具有</w:delText>
        </w:r>
      </w:del>
      <w:ins w:id="54" w:author="刘晓晨" w:date="2023-02-20T15:18:00Z">
        <w:r w:rsidR="00437C12">
          <w:rPr>
            <w:rFonts w:hint="eastAsia"/>
          </w:rPr>
          <w:t>特殊的</w:t>
        </w:r>
      </w:ins>
      <w:r>
        <w:rPr>
          <w:rFonts w:hint="eastAsia"/>
        </w:rPr>
        <w:t>生物特征传感器</w:t>
      </w:r>
      <w:ins w:id="55" w:author="刘晓晨" w:date="2023-02-20T14:42:00Z">
        <w:r w:rsidR="0038144E">
          <w:rPr>
            <w:rFonts w:hint="eastAsia"/>
          </w:rPr>
          <w:t>，因此可以</w:t>
        </w:r>
      </w:ins>
      <w:r>
        <w:rPr>
          <w:rFonts w:hint="eastAsia"/>
        </w:rPr>
        <w:t>通过</w:t>
      </w:r>
      <w:ins w:id="56" w:author="刘晓晨" w:date="2023-02-20T14:42:00Z">
        <w:r w:rsidR="0038144E">
          <w:rPr>
            <w:rFonts w:hint="eastAsia"/>
          </w:rPr>
          <w:t>识别</w:t>
        </w:r>
      </w:ins>
      <w:r>
        <w:rPr>
          <w:rFonts w:hint="eastAsia"/>
        </w:rPr>
        <w:t>用户的生物特征</w:t>
      </w:r>
      <w:del w:id="57" w:author="刘晓晨" w:date="2023-02-20T14:42:00Z">
        <w:r w:rsidDel="0038144E">
          <w:rPr>
            <w:rFonts w:hint="eastAsia"/>
          </w:rPr>
          <w:delText>识别</w:delText>
        </w:r>
      </w:del>
      <w:r>
        <w:rPr>
          <w:rFonts w:hint="eastAsia"/>
        </w:rPr>
        <w:t>来实现用户验证</w:t>
      </w:r>
      <w:ins w:id="58" w:author="刘晓晨" w:date="2023-02-20T14:42:00Z">
        <w:r w:rsidR="0038144E">
          <w:rPr>
            <w:rFonts w:hint="eastAsia"/>
          </w:rPr>
          <w:t>。</w:t>
        </w:r>
      </w:ins>
      <w:del w:id="59" w:author="刘晓晨" w:date="2023-02-20T14:42:00Z">
        <w:r w:rsidDel="0038144E">
          <w:rPr>
            <w:rFonts w:hint="eastAsia"/>
          </w:rPr>
          <w:delText>，</w:delText>
        </w:r>
      </w:del>
      <w:r>
        <w:rPr>
          <w:rFonts w:hint="eastAsia"/>
        </w:rPr>
        <w:t>然而</w:t>
      </w:r>
      <w:ins w:id="60" w:author="刘晓晨" w:date="2023-02-20T14:42:00Z">
        <w:r w:rsidR="0038144E">
          <w:rPr>
            <w:rFonts w:hint="eastAsia"/>
          </w:rPr>
          <w:t>，</w:t>
        </w:r>
      </w:ins>
      <w:ins w:id="61" w:author="刘晓晨" w:date="2023-02-20T14:43:00Z">
        <w:r w:rsidR="0038144E">
          <w:rPr>
            <w:rFonts w:hint="eastAsia"/>
          </w:rPr>
          <w:t>一些</w:t>
        </w:r>
      </w:ins>
      <w:del w:id="62" w:author="刘晓晨" w:date="2023-02-20T14:43:00Z">
        <w:r w:rsidDel="0038144E">
          <w:rPr>
            <w:rFonts w:hint="eastAsia"/>
          </w:rPr>
          <w:delText>对于低端的</w:delText>
        </w:r>
      </w:del>
      <w:r>
        <w:rPr>
          <w:rFonts w:hint="eastAsia"/>
        </w:rPr>
        <w:t>低成本智能手机并不具备</w:t>
      </w:r>
      <w:ins w:id="63" w:author="刘晓晨" w:date="2023-02-20T14:43:00Z">
        <w:r w:rsidR="0038144E">
          <w:rPr>
            <w:rFonts w:hint="eastAsia"/>
          </w:rPr>
          <w:t>该</w:t>
        </w:r>
      </w:ins>
      <w:del w:id="64" w:author="刘晓晨" w:date="2023-02-20T14:43:00Z">
        <w:r w:rsidDel="0038144E">
          <w:rPr>
            <w:rFonts w:hint="eastAsia"/>
          </w:rPr>
          <w:delText>实现高端手机的生物特征的用户验证的</w:delText>
        </w:r>
      </w:del>
      <w:r>
        <w:rPr>
          <w:rFonts w:hint="eastAsia"/>
        </w:rPr>
        <w:t>硬件基础</w:t>
      </w:r>
      <w:ins w:id="65" w:author="刘晓晨" w:date="2023-02-20T14:43:00Z">
        <w:r w:rsidR="0038144E">
          <w:rPr>
            <w:rFonts w:hint="eastAsia"/>
          </w:rPr>
          <w:t>。</w:t>
        </w:r>
      </w:ins>
      <w:ins w:id="66" w:author="刘晓晨" w:date="2023-02-20T15:19:00Z">
        <w:r w:rsidR="00437C12">
          <w:rPr>
            <w:rFonts w:hint="eastAsia"/>
          </w:rPr>
          <w:t>考虑到</w:t>
        </w:r>
      </w:ins>
      <w:del w:id="67" w:author="刘晓晨" w:date="2023-02-20T14:43:00Z">
        <w:r w:rsidDel="0038144E">
          <w:rPr>
            <w:rFonts w:hint="eastAsia"/>
          </w:rPr>
          <w:delText>，</w:delText>
        </w:r>
      </w:del>
      <w:del w:id="68" w:author="刘晓晨" w:date="2023-02-20T15:19:00Z">
        <w:r w:rsidDel="00437C12">
          <w:rPr>
            <w:rFonts w:hint="eastAsia"/>
          </w:rPr>
          <w:delText>内置</w:delText>
        </w:r>
      </w:del>
      <w:r>
        <w:rPr>
          <w:rFonts w:hint="eastAsia"/>
        </w:rPr>
        <w:t>摄像头是大多数智能手机都具备的传感器，</w:t>
      </w:r>
      <w:r w:rsidR="007443B5">
        <w:rPr>
          <w:rFonts w:hint="eastAsia"/>
        </w:rPr>
        <w:t>根据人的手指按压摄像头的图像来实现对用户的身份认证</w:t>
      </w:r>
      <w:r>
        <w:rPr>
          <w:rFonts w:hint="eastAsia"/>
        </w:rPr>
        <w:t>，可以实现</w:t>
      </w:r>
      <w:ins w:id="69" w:author="刘晓晨" w:date="2023-02-20T15:19:00Z">
        <w:r w:rsidR="00437C12">
          <w:rPr>
            <w:rFonts w:hint="eastAsia"/>
          </w:rPr>
          <w:t>对</w:t>
        </w:r>
      </w:ins>
      <w:r>
        <w:rPr>
          <w:rFonts w:hint="eastAsia"/>
        </w:rPr>
        <w:t>中高低端手机通用的</w:t>
      </w:r>
      <w:ins w:id="70" w:author="刘晓晨" w:date="2023-02-20T15:20:00Z">
        <w:r w:rsidR="00437C12">
          <w:rPr>
            <w:rFonts w:hint="eastAsia"/>
          </w:rPr>
          <w:t>基于</w:t>
        </w:r>
      </w:ins>
      <w:r>
        <w:rPr>
          <w:rFonts w:hint="eastAsia"/>
        </w:rPr>
        <w:t>生物特征</w:t>
      </w:r>
      <w:ins w:id="71" w:author="刘晓晨" w:date="2023-02-20T15:20:00Z">
        <w:r w:rsidR="00437C12">
          <w:rPr>
            <w:rFonts w:hint="eastAsia"/>
          </w:rPr>
          <w:t>的</w:t>
        </w:r>
      </w:ins>
      <w:r>
        <w:rPr>
          <w:rFonts w:hint="eastAsia"/>
        </w:rPr>
        <w:t>身份认证</w:t>
      </w:r>
      <w:r w:rsidR="007443B5">
        <w:rPr>
          <w:rFonts w:hint="eastAsia"/>
        </w:rPr>
        <w:t>。已经有实验证明手指按压的光体积图能获取人的心脏跳动时的血液和瓣膜活动信息，</w:t>
      </w:r>
      <w:commentRangeStart w:id="72"/>
      <w:r w:rsidR="009924E4">
        <w:rPr>
          <w:rFonts w:hint="eastAsia"/>
        </w:rPr>
        <w:t>研究员通过手机加速计和智能手机摄像头，利用手机加速计</w:t>
      </w:r>
      <w:proofErr w:type="gramStart"/>
      <w:r w:rsidR="009924E4">
        <w:rPr>
          <w:rFonts w:hint="eastAsia"/>
        </w:rPr>
        <w:t>测量近</w:t>
      </w:r>
      <w:proofErr w:type="gramEnd"/>
      <w:r w:rsidR="009924E4">
        <w:rPr>
          <w:rFonts w:hint="eastAsia"/>
        </w:rPr>
        <w:t>心端主动脉瓣打开时间与摄像头的光体积图测量的远心端（手指）心脏脉冲到达时间</w:t>
      </w:r>
      <w:r w:rsidR="0030775A">
        <w:rPr>
          <w:rFonts w:hint="eastAsia"/>
        </w:rPr>
        <w:t>来测量心脏脉冲传输时间</w:t>
      </w:r>
      <w:commentRangeStart w:id="73"/>
      <w:r w:rsidR="0030775A">
        <w:rPr>
          <w:rFonts w:hint="eastAsia"/>
        </w:rPr>
        <w:t>PPT</w:t>
      </w:r>
      <w:commentRangeEnd w:id="73"/>
      <w:r w:rsidR="00A53946">
        <w:rPr>
          <w:rStyle w:val="a8"/>
        </w:rPr>
        <w:commentReference w:id="73"/>
      </w:r>
      <w:r w:rsidR="0030775A">
        <w:rPr>
          <w:rFonts w:hint="eastAsia"/>
        </w:rPr>
        <w:t>来进一步测量血压</w:t>
      </w:r>
      <w:r w:rsidR="0030775A">
        <w:t>[</w:t>
      </w:r>
      <w:r w:rsidR="00EC689D">
        <w:t>6</w:t>
      </w:r>
      <w:r w:rsidR="0030775A">
        <w:t>]</w:t>
      </w:r>
      <w:r w:rsidR="0030775A">
        <w:rPr>
          <w:rFonts w:hint="eastAsia"/>
        </w:rPr>
        <w:t>，</w:t>
      </w:r>
      <w:r>
        <w:rPr>
          <w:rFonts w:hint="eastAsia"/>
        </w:rPr>
        <w:t>说明通过手指按压摄像头的光体积图可以获取人的心脏信号，</w:t>
      </w:r>
      <w:r w:rsidR="00AD2CEB">
        <w:rPr>
          <w:rFonts w:hint="eastAsia"/>
        </w:rPr>
        <w:t>可以正确描述人的心率、脉搏、血压的变化，并证明了智能手机摄像头捕捉心脏信号的正确性和可行性。</w:t>
      </w:r>
      <w:commentRangeEnd w:id="72"/>
      <w:r w:rsidR="00437C12">
        <w:rPr>
          <w:rStyle w:val="a8"/>
        </w:rPr>
        <w:commentReference w:id="72"/>
      </w:r>
      <w:r w:rsidR="00AD2CEB">
        <w:rPr>
          <w:rFonts w:hint="eastAsia"/>
        </w:rPr>
        <w:t>除此之外，还有实验表明在大量人群中个体的心脏特征是固有的、独特的</w:t>
      </w:r>
      <w:r w:rsidR="005F25FF">
        <w:rPr>
          <w:rFonts w:hint="eastAsia"/>
        </w:rPr>
        <w:t>[</w:t>
      </w:r>
      <w:r w:rsidR="00EC689D">
        <w:t>7,8,9</w:t>
      </w:r>
      <w:r w:rsidR="005576DB">
        <w:t>]</w:t>
      </w:r>
      <w:r w:rsidR="00AD2CEB">
        <w:rPr>
          <w:rFonts w:hint="eastAsia"/>
        </w:rPr>
        <w:t>，说明了心脏特征提取的可能性。但</w:t>
      </w:r>
      <w:r w:rsidR="00431BB9">
        <w:rPr>
          <w:rFonts w:hint="eastAsia"/>
        </w:rPr>
        <w:t>人的心脏信号会受到手指按压位置、人的</w:t>
      </w:r>
      <w:ins w:id="74" w:author="刘晓晨" w:date="2023-02-20T15:22:00Z">
        <w:r w:rsidR="002E324C">
          <w:rPr>
            <w:rFonts w:hint="eastAsia"/>
          </w:rPr>
          <w:t>心理</w:t>
        </w:r>
      </w:ins>
      <w:del w:id="75" w:author="刘晓晨" w:date="2023-02-20T15:22:00Z">
        <w:r w:rsidR="00431BB9" w:rsidDel="002E324C">
          <w:rPr>
            <w:rFonts w:hint="eastAsia"/>
          </w:rPr>
          <w:delText>心里</w:delText>
        </w:r>
      </w:del>
      <w:r w:rsidR="00431BB9">
        <w:rPr>
          <w:rFonts w:hint="eastAsia"/>
        </w:rPr>
        <w:t>情绪、周围环境、摄像头使用的光学场景不同而受到不同影响，需要通过对提取信息标准化来实现。</w:t>
      </w:r>
      <w:commentRangeStart w:id="76"/>
      <w:r w:rsidR="00431BB9">
        <w:rPr>
          <w:rFonts w:hint="eastAsia"/>
        </w:rPr>
        <w:t>此外，手指按压的光体积</w:t>
      </w:r>
      <w:proofErr w:type="gramStart"/>
      <w:r w:rsidR="00431BB9">
        <w:rPr>
          <w:rFonts w:hint="eastAsia"/>
        </w:rPr>
        <w:t>图除了</w:t>
      </w:r>
      <w:proofErr w:type="gramEnd"/>
      <w:r w:rsidR="00431BB9">
        <w:rPr>
          <w:rFonts w:hint="eastAsia"/>
        </w:rPr>
        <w:t>能提取心脏信号外，还能提取用户的皮肤特征，为用户</w:t>
      </w:r>
      <w:del w:id="77" w:author="刘晓晨" w:date="2023-02-20T15:18:00Z">
        <w:r w:rsidR="00431BB9" w:rsidDel="00437C12">
          <w:rPr>
            <w:rFonts w:hint="eastAsia"/>
          </w:rPr>
          <w:delText>是</w:delText>
        </w:r>
      </w:del>
      <w:r w:rsidR="00431BB9">
        <w:rPr>
          <w:rFonts w:hint="eastAsia"/>
        </w:rPr>
        <w:t>身份验证提供了额外的生物特征，有实验表明，不同用户手指按压摄像头图像在不同的颜色通道中提取</w:t>
      </w:r>
      <w:r w:rsidR="007A71D6">
        <w:rPr>
          <w:rFonts w:hint="eastAsia"/>
        </w:rPr>
        <w:t>的心脏信号有明显差异</w:t>
      </w:r>
      <w:r w:rsidR="0030775A">
        <w:rPr>
          <w:rFonts w:hint="eastAsia"/>
        </w:rPr>
        <w:t>[</w:t>
      </w:r>
      <w:r w:rsidR="00EC689D">
        <w:t>10</w:t>
      </w:r>
      <w:r w:rsidR="0030775A">
        <w:t>]</w:t>
      </w:r>
      <w:r w:rsidR="007A71D6">
        <w:rPr>
          <w:rFonts w:hint="eastAsia"/>
        </w:rPr>
        <w:t>，皮肤特征导致的对不同光线的吸收率不同和用户心脏运动模式的不同为用户特征的独立性和</w:t>
      </w:r>
      <w:proofErr w:type="gramStart"/>
      <w:r w:rsidR="007A71D6">
        <w:rPr>
          <w:rFonts w:hint="eastAsia"/>
        </w:rPr>
        <w:t>可</w:t>
      </w:r>
      <w:proofErr w:type="gramEnd"/>
      <w:r w:rsidR="007A71D6">
        <w:rPr>
          <w:rFonts w:hint="eastAsia"/>
        </w:rPr>
        <w:t>提取行提供了更为可靠的支持</w:t>
      </w:r>
      <w:r w:rsidR="00431BB9">
        <w:rPr>
          <w:rFonts w:hint="eastAsia"/>
        </w:rPr>
        <w:t>。</w:t>
      </w:r>
      <w:commentRangeEnd w:id="76"/>
      <w:r w:rsidR="002E324C">
        <w:rPr>
          <w:rStyle w:val="a8"/>
        </w:rPr>
        <w:commentReference w:id="76"/>
      </w:r>
      <w:r w:rsidR="00431BB9">
        <w:rPr>
          <w:rFonts w:hint="eastAsia"/>
        </w:rPr>
        <w:t>因此，</w:t>
      </w:r>
      <w:r w:rsidR="00431BB9">
        <w:rPr>
          <w:rFonts w:ascii="Times New Roman" w:hAnsi="Times New Roman" w:cs="Times New Roman"/>
          <w:color w:val="313030"/>
          <w:szCs w:val="21"/>
        </w:rPr>
        <w:t>基于智能手机摄像头的用户身份认证</w:t>
      </w:r>
      <w:r w:rsidR="00431BB9">
        <w:rPr>
          <w:rFonts w:ascii="Times New Roman" w:hAnsi="Times New Roman" w:cs="Times New Roman" w:hint="eastAsia"/>
          <w:color w:val="313030"/>
          <w:szCs w:val="21"/>
        </w:rPr>
        <w:t>具有实现的可行性和广泛的市场用途。</w:t>
      </w:r>
    </w:p>
    <w:p w14:paraId="2565E1A8" w14:textId="77777777" w:rsidR="002D7112" w:rsidRDefault="002D7112" w:rsidP="002D7112">
      <w:pPr>
        <w:pStyle w:val="a3"/>
        <w:numPr>
          <w:ilvl w:val="0"/>
          <w:numId w:val="1"/>
        </w:numPr>
        <w:ind w:firstLineChars="0"/>
      </w:pPr>
      <w:r>
        <w:rPr>
          <w:rFonts w:hint="eastAsia"/>
        </w:rPr>
        <w:t>研究目标和内容</w:t>
      </w:r>
    </w:p>
    <w:p w14:paraId="508EAD2B" w14:textId="77777777" w:rsidR="00D50C94" w:rsidRDefault="00D50C94" w:rsidP="00D50C94">
      <w:pPr>
        <w:pStyle w:val="a3"/>
        <w:ind w:left="420" w:firstLineChars="0" w:firstLine="0"/>
      </w:pPr>
      <w:r>
        <w:rPr>
          <w:rFonts w:hint="eastAsia"/>
        </w:rPr>
        <w:t>研究内容：</w:t>
      </w:r>
    </w:p>
    <w:p w14:paraId="0C961ADF" w14:textId="77777777" w:rsidR="00D50C94" w:rsidRDefault="00D50C94" w:rsidP="00D50C94">
      <w:pPr>
        <w:pStyle w:val="a3"/>
        <w:ind w:left="420" w:firstLineChars="0"/>
        <w:rPr>
          <w:rFonts w:ascii="Times New Roman" w:hAnsi="Times New Roman" w:cs="Times New Roman"/>
          <w:color w:val="000000"/>
          <w:szCs w:val="21"/>
          <w:shd w:val="clear" w:color="auto" w:fill="FAFAFA"/>
        </w:rPr>
      </w:pPr>
      <w:commentRangeStart w:id="78"/>
      <w:r>
        <w:rPr>
          <w:rFonts w:ascii="Times New Roman" w:hAnsi="Times New Roman" w:cs="Times New Roman"/>
          <w:color w:val="000000"/>
          <w:szCs w:val="21"/>
          <w:shd w:val="clear" w:color="auto" w:fill="FAFAFA"/>
        </w:rPr>
        <w:t>用户身份认证是保障移动设备</w:t>
      </w:r>
      <w:r>
        <w:rPr>
          <w:rFonts w:ascii="Times New Roman" w:hAnsi="Times New Roman" w:cs="Times New Roman"/>
          <w:color w:val="000000"/>
          <w:szCs w:val="21"/>
          <w:shd w:val="clear" w:color="auto" w:fill="FAFAFA"/>
        </w:rPr>
        <w:t>(</w:t>
      </w:r>
      <w:r>
        <w:rPr>
          <w:rFonts w:ascii="Times New Roman" w:hAnsi="Times New Roman" w:cs="Times New Roman"/>
          <w:color w:val="000000"/>
          <w:szCs w:val="21"/>
          <w:shd w:val="clear" w:color="auto" w:fill="FAFAFA"/>
        </w:rPr>
        <w:t>如智能手机、平板电脑</w:t>
      </w:r>
      <w:r>
        <w:rPr>
          <w:rFonts w:ascii="Times New Roman" w:hAnsi="Times New Roman" w:cs="Times New Roman"/>
          <w:color w:val="000000"/>
          <w:szCs w:val="21"/>
          <w:shd w:val="clear" w:color="auto" w:fill="FAFAFA"/>
        </w:rPr>
        <w:t>)</w:t>
      </w:r>
      <w:r>
        <w:rPr>
          <w:rFonts w:ascii="Times New Roman" w:hAnsi="Times New Roman" w:cs="Times New Roman"/>
          <w:color w:val="000000"/>
          <w:szCs w:val="21"/>
          <w:shd w:val="clear" w:color="auto" w:fill="FAFAFA"/>
        </w:rPr>
        <w:t>安全的关键环节。本课题旨在探索一种低成本且难以伪造的用户身份认证系统，该系统利用智能手机的内置摄像头获取用户指尖按压摄像头的视频帧，并提取用户独特的心脏生物特征进行认证。该系统在智能手机上进行实现，并通过在真实环境中的实验，测试系统验证合法用户、拒绝非法用户的准确性。</w:t>
      </w:r>
      <w:commentRangeEnd w:id="78"/>
      <w:r w:rsidR="0038144E">
        <w:rPr>
          <w:rStyle w:val="a8"/>
        </w:rPr>
        <w:commentReference w:id="78"/>
      </w:r>
    </w:p>
    <w:p w14:paraId="7591A517" w14:textId="77777777" w:rsidR="00D50C94" w:rsidRDefault="00D50C94" w:rsidP="00D50C94">
      <w:r>
        <w:tab/>
      </w:r>
      <w:r>
        <w:rPr>
          <w:rFonts w:hint="eastAsia"/>
        </w:rPr>
        <w:t>研究目标：</w:t>
      </w:r>
    </w:p>
    <w:p w14:paraId="6F775984" w14:textId="77777777" w:rsidR="00D50C94" w:rsidRPr="00E9319C" w:rsidRDefault="00D50C94" w:rsidP="005F25FF">
      <w:pPr>
        <w:ind w:left="420"/>
        <w:jc w:val="left"/>
        <w:rPr>
          <w:rFonts w:ascii="Times New Roman" w:hAnsi="Times New Roman" w:cs="Times New Roman"/>
          <w:color w:val="000000"/>
          <w:szCs w:val="21"/>
        </w:rPr>
      </w:pPr>
      <w:r w:rsidRPr="00E9319C">
        <w:rPr>
          <w:rFonts w:ascii="Times New Roman" w:hAnsi="Times New Roman" w:cs="Times New Roman"/>
          <w:color w:val="000000"/>
          <w:szCs w:val="21"/>
        </w:rPr>
        <w:lastRenderedPageBreak/>
        <w:t>1</w:t>
      </w:r>
      <w:r w:rsidRPr="00E9319C">
        <w:rPr>
          <w:rFonts w:ascii="Times New Roman" w:hAnsi="Times New Roman" w:cs="Times New Roman"/>
          <w:color w:val="000000"/>
          <w:szCs w:val="21"/>
        </w:rPr>
        <w:t>、</w:t>
      </w:r>
      <w:commentRangeStart w:id="79"/>
      <w:r w:rsidRPr="00E9319C">
        <w:rPr>
          <w:rFonts w:ascii="Times New Roman" w:hAnsi="Times New Roman" w:cs="Times New Roman"/>
          <w:color w:val="000000"/>
          <w:szCs w:val="21"/>
        </w:rPr>
        <w:t> </w:t>
      </w:r>
      <w:commentRangeEnd w:id="79"/>
      <w:r w:rsidR="00DE7D0E">
        <w:rPr>
          <w:rStyle w:val="a8"/>
        </w:rPr>
        <w:commentReference w:id="79"/>
      </w:r>
      <w:r w:rsidRPr="00E9319C">
        <w:rPr>
          <w:rFonts w:ascii="Times New Roman" w:hAnsi="Times New Roman" w:cs="Times New Roman"/>
          <w:color w:val="000000"/>
          <w:szCs w:val="21"/>
        </w:rPr>
        <w:t>了解图像处理相关应用领域背景知识，了解国内外行业标准、规范和技术发展趋势，理解其对环境以及社会可持续发展的影响，理解相关行业的政策和法律法规；</w:t>
      </w:r>
    </w:p>
    <w:p w14:paraId="50B20806" w14:textId="77777777" w:rsidR="00E9319C" w:rsidRPr="00E9319C" w:rsidRDefault="00D50C94" w:rsidP="00E9319C">
      <w:pPr>
        <w:ind w:left="420"/>
        <w:jc w:val="left"/>
        <w:rPr>
          <w:rFonts w:ascii="Times New Roman" w:hAnsi="Times New Roman" w:cs="Times New Roman"/>
          <w:color w:val="000000"/>
          <w:szCs w:val="21"/>
        </w:rPr>
      </w:pPr>
      <w:r w:rsidRPr="00E9319C">
        <w:rPr>
          <w:rFonts w:ascii="Times New Roman" w:hAnsi="Times New Roman" w:cs="Times New Roman"/>
          <w:color w:val="000000"/>
          <w:szCs w:val="21"/>
        </w:rPr>
        <w:t>2</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 </w:t>
      </w:r>
      <w:r w:rsidRPr="00E9319C">
        <w:rPr>
          <w:rFonts w:ascii="Times New Roman" w:hAnsi="Times New Roman" w:cs="Times New Roman"/>
          <w:color w:val="000000"/>
          <w:szCs w:val="21"/>
        </w:rPr>
        <w:t>在指导教师指导下阅读国内外文献和自学相关知识，对用户认证解决方案进行研究和分析。调研常用的几种认证方式及它们的优缺点，如用户自定义的</w:t>
      </w:r>
      <w:r w:rsidRPr="00E9319C">
        <w:rPr>
          <w:rFonts w:ascii="Times New Roman" w:hAnsi="Times New Roman" w:cs="Times New Roman"/>
          <w:color w:val="000000"/>
          <w:szCs w:val="21"/>
        </w:rPr>
        <w:t>PIN</w:t>
      </w:r>
      <w:r w:rsidRPr="00E9319C">
        <w:rPr>
          <w:rFonts w:ascii="Times New Roman" w:hAnsi="Times New Roman" w:cs="Times New Roman"/>
          <w:color w:val="000000"/>
          <w:szCs w:val="21"/>
        </w:rPr>
        <w:t>码或图形密码、指纹识别、声纹识别、面容识别等。</w:t>
      </w:r>
    </w:p>
    <w:p w14:paraId="58EABDBF" w14:textId="77777777" w:rsidR="00D50C94" w:rsidRDefault="00D50C94" w:rsidP="00E9319C">
      <w:pPr>
        <w:ind w:left="420"/>
        <w:jc w:val="left"/>
        <w:rPr>
          <w:rFonts w:ascii="Times New Roman" w:hAnsi="Times New Roman" w:cs="Times New Roman"/>
          <w:color w:val="000000"/>
          <w:szCs w:val="21"/>
        </w:rPr>
      </w:pPr>
      <w:r w:rsidRPr="00E9319C">
        <w:rPr>
          <w:rFonts w:ascii="Times New Roman" w:hAnsi="Times New Roman" w:cs="Times New Roman"/>
          <w:color w:val="000000"/>
          <w:szCs w:val="21"/>
        </w:rPr>
        <w:t>3</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 </w:t>
      </w:r>
      <w:r w:rsidRPr="00E9319C">
        <w:rPr>
          <w:rFonts w:ascii="Times New Roman" w:hAnsi="Times New Roman" w:cs="Times New Roman"/>
          <w:color w:val="000000"/>
          <w:szCs w:val="21"/>
        </w:rPr>
        <w:t>学习人体内血流变化的个体差异，掌握动态像素选取，特征提取以及主成分分析的应用方法，搭建基于欧氏距离的用户验证模型；</w:t>
      </w:r>
      <w:proofErr w:type="gramStart"/>
      <w:r w:rsidRPr="00E9319C">
        <w:rPr>
          <w:rFonts w:ascii="Times New Roman" w:hAnsi="Times New Roman" w:cs="Times New Roman"/>
          <w:color w:val="000000"/>
          <w:szCs w:val="21"/>
        </w:rPr>
        <w:t>在安卓手机</w:t>
      </w:r>
      <w:proofErr w:type="gramEnd"/>
      <w:r w:rsidRPr="00E9319C">
        <w:rPr>
          <w:rFonts w:ascii="Times New Roman" w:hAnsi="Times New Roman" w:cs="Times New Roman"/>
          <w:color w:val="000000"/>
          <w:szCs w:val="21"/>
        </w:rPr>
        <w:t>上实现该认证系统，并通过实验验证该系统的性能；</w:t>
      </w:r>
    </w:p>
    <w:p w14:paraId="407E33FC" w14:textId="77777777" w:rsidR="005F25FF" w:rsidRDefault="005F25FF" w:rsidP="00E9319C">
      <w:pPr>
        <w:ind w:left="420"/>
        <w:jc w:val="left"/>
        <w:rPr>
          <w:rFonts w:ascii="Times New Roman" w:hAnsi="Times New Roman" w:cs="Times New Roman"/>
          <w:color w:val="000000"/>
          <w:szCs w:val="21"/>
        </w:rPr>
      </w:pPr>
      <w:r w:rsidRPr="005F25FF">
        <w:rPr>
          <w:rFonts w:ascii="Times New Roman" w:hAnsi="Times New Roman" w:cs="Times New Roman"/>
          <w:color w:val="000000"/>
          <w:szCs w:val="21"/>
        </w:rPr>
        <w:t>4</w:t>
      </w:r>
      <w:r w:rsidRPr="005F25FF">
        <w:rPr>
          <w:rFonts w:ascii="Times New Roman" w:hAnsi="Times New Roman" w:cs="Times New Roman"/>
          <w:color w:val="000000"/>
          <w:szCs w:val="21"/>
        </w:rPr>
        <w:t>、</w:t>
      </w:r>
      <w:r w:rsidRPr="005F25FF">
        <w:rPr>
          <w:rFonts w:ascii="Times New Roman" w:hAnsi="Times New Roman" w:cs="Times New Roman"/>
          <w:color w:val="000000"/>
          <w:szCs w:val="21"/>
        </w:rPr>
        <w:t> </w:t>
      </w:r>
      <w:r w:rsidRPr="005F25FF">
        <w:rPr>
          <w:rFonts w:ascii="Times New Roman" w:hAnsi="Times New Roman" w:cs="Times New Roman"/>
          <w:color w:val="000000"/>
          <w:szCs w:val="21"/>
        </w:rPr>
        <w:t>完成毕业设计（论文）外文翻译，锻炼跨文化交流的语言和书面表达能力，能就工程专业问题，在跨文化背景下进行基本沟通和交流；</w:t>
      </w:r>
    </w:p>
    <w:p w14:paraId="449D1E18" w14:textId="77777777" w:rsidR="005F25FF" w:rsidRDefault="005F25FF" w:rsidP="00E9319C">
      <w:pPr>
        <w:ind w:left="420"/>
        <w:jc w:val="left"/>
      </w:pPr>
      <w:r w:rsidRPr="005F25FF">
        <w:rPr>
          <w:rFonts w:ascii="Times New Roman" w:hAnsi="Times New Roman" w:cs="Times New Roman"/>
          <w:color w:val="000000"/>
          <w:szCs w:val="21"/>
        </w:rPr>
        <w:t>5</w:t>
      </w:r>
      <w:r w:rsidRPr="005F25FF">
        <w:rPr>
          <w:rFonts w:ascii="Times New Roman" w:hAnsi="Times New Roman" w:cs="Times New Roman"/>
          <w:color w:val="000000"/>
          <w:szCs w:val="21"/>
        </w:rPr>
        <w:t>、</w:t>
      </w:r>
      <w:r w:rsidRPr="005F25FF">
        <w:rPr>
          <w:rFonts w:ascii="Times New Roman" w:hAnsi="Times New Roman" w:cs="Times New Roman"/>
          <w:color w:val="000000"/>
          <w:szCs w:val="21"/>
        </w:rPr>
        <w:t> </w:t>
      </w:r>
      <w:r w:rsidRPr="005F25FF">
        <w:rPr>
          <w:rFonts w:ascii="Times New Roman" w:hAnsi="Times New Roman" w:cs="Times New Roman"/>
          <w:color w:val="000000"/>
          <w:szCs w:val="21"/>
        </w:rPr>
        <w:t>完成毕业设计论文并提交软件及相关文档</w:t>
      </w:r>
      <w:r w:rsidR="00FE7995">
        <w:rPr>
          <w:rFonts w:ascii="Times New Roman" w:hAnsi="Times New Roman" w:cs="Times New Roman" w:hint="eastAsia"/>
          <w:color w:val="000000"/>
          <w:szCs w:val="21"/>
        </w:rPr>
        <w:t>；</w:t>
      </w:r>
    </w:p>
    <w:p w14:paraId="5A984680" w14:textId="77777777" w:rsidR="002D7112" w:rsidRDefault="002D7112" w:rsidP="002D7112">
      <w:pPr>
        <w:pStyle w:val="a3"/>
        <w:numPr>
          <w:ilvl w:val="0"/>
          <w:numId w:val="1"/>
        </w:numPr>
        <w:ind w:firstLineChars="0"/>
      </w:pPr>
      <w:r>
        <w:rPr>
          <w:rFonts w:hint="eastAsia"/>
        </w:rPr>
        <w:t>研究方案</w:t>
      </w:r>
    </w:p>
    <w:p w14:paraId="1ED576CA" w14:textId="77777777" w:rsidR="00D50C94" w:rsidRDefault="00F63B3A" w:rsidP="00F63B3A">
      <w:pPr>
        <w:pStyle w:val="a3"/>
        <w:numPr>
          <w:ilvl w:val="0"/>
          <w:numId w:val="3"/>
        </w:numPr>
        <w:ind w:firstLineChars="0"/>
      </w:pPr>
      <w:r>
        <w:rPr>
          <w:rFonts w:hint="eastAsia"/>
        </w:rPr>
        <w:t>学习了解心血管系统动力学，了解心脏心肌交替收缩将</w:t>
      </w:r>
      <w:proofErr w:type="gramStart"/>
      <w:r>
        <w:rPr>
          <w:rFonts w:hint="eastAsia"/>
        </w:rPr>
        <w:t>血液</w:t>
      </w:r>
      <w:commentRangeStart w:id="80"/>
      <w:r>
        <w:rPr>
          <w:rFonts w:hint="eastAsia"/>
        </w:rPr>
        <w:t>泵如</w:t>
      </w:r>
      <w:commentRangeEnd w:id="80"/>
      <w:proofErr w:type="gramEnd"/>
      <w:r w:rsidR="00DE7D0E">
        <w:rPr>
          <w:rStyle w:val="a8"/>
        </w:rPr>
        <w:commentReference w:id="80"/>
      </w:r>
      <w:r>
        <w:rPr>
          <w:rFonts w:hint="eastAsia"/>
        </w:rPr>
        <w:t>血管的周期性运动模式和心动周期中各个阶段变化特征，从心脏运动各个阶段的特点设计提取用户生物特征。</w:t>
      </w:r>
    </w:p>
    <w:p w14:paraId="7E3AF87F" w14:textId="77777777" w:rsidR="007F4CE3" w:rsidRDefault="00F63B3A" w:rsidP="007F4CE3">
      <w:pPr>
        <w:pStyle w:val="a3"/>
        <w:numPr>
          <w:ilvl w:val="0"/>
          <w:numId w:val="3"/>
        </w:numPr>
        <w:ind w:firstLineChars="0"/>
      </w:pPr>
      <w:r>
        <w:rPr>
          <w:rFonts w:hint="eastAsia"/>
        </w:rPr>
        <w:t>捕捉心脏运动，利用智能手机摄像头</w:t>
      </w:r>
      <w:r w:rsidR="00A9049D">
        <w:rPr>
          <w:rFonts w:hint="eastAsia"/>
        </w:rPr>
        <w:t>测量指尖光变化，根据提取的光变化影像的分析来确定心动监测周期，并通过三个颜色通道（红绿蓝）多个维度来设计系统对</w:t>
      </w:r>
      <w:r w:rsidR="00627B6C">
        <w:rPr>
          <w:rFonts w:hint="eastAsia"/>
        </w:rPr>
        <w:t>用户</w:t>
      </w:r>
      <w:r w:rsidR="00A9049D">
        <w:rPr>
          <w:rFonts w:hint="eastAsia"/>
        </w:rPr>
        <w:t>的生物特征提取，并根据光变化影像的特征提取效果设计提取时智能手机手电筒的工作情况。</w:t>
      </w:r>
    </w:p>
    <w:p w14:paraId="375C2D87" w14:textId="7C4EF8FE" w:rsidR="00A9049D" w:rsidRDefault="00A9049D" w:rsidP="00F63B3A">
      <w:pPr>
        <w:pStyle w:val="a3"/>
        <w:numPr>
          <w:ilvl w:val="0"/>
          <w:numId w:val="3"/>
        </w:numPr>
        <w:ind w:firstLineChars="0"/>
      </w:pPr>
      <w:r>
        <w:rPr>
          <w:rFonts w:hint="eastAsia"/>
        </w:rPr>
        <w:t>对于环境照明条件、手指按压位置、人的生理运动和</w:t>
      </w:r>
      <w:r w:rsidR="00FE7995">
        <w:rPr>
          <w:rFonts w:hint="eastAsia"/>
        </w:rPr>
        <w:t>心理</w:t>
      </w:r>
      <w:r>
        <w:rPr>
          <w:rFonts w:hint="eastAsia"/>
        </w:rPr>
        <w:t>变化等各种因素对系统应用的影响，需要系统设计对于不同影响进行抑制或者消除的变换算法</w:t>
      </w:r>
      <w:r w:rsidR="00FE7995">
        <w:rPr>
          <w:rFonts w:hint="eastAsia"/>
        </w:rPr>
        <w:t>，使体系能有效应对环境和用户生理心理变化并有效提取和验证用户的生物特征，</w:t>
      </w:r>
      <w:ins w:id="81" w:author="刘晓晨" w:date="2023-02-20T14:57:00Z">
        <w:r w:rsidR="00DE7D0E">
          <w:rPr>
            <w:rFonts w:hint="eastAsia"/>
          </w:rPr>
          <w:t>增</w:t>
        </w:r>
      </w:ins>
      <w:del w:id="82" w:author="刘晓晨" w:date="2023-02-20T14:57:00Z">
        <w:r w:rsidR="00FE7995" w:rsidDel="00DE7D0E">
          <w:rPr>
            <w:rFonts w:hint="eastAsia"/>
          </w:rPr>
          <w:delText>怎</w:delText>
        </w:r>
      </w:del>
      <w:proofErr w:type="gramStart"/>
      <w:r w:rsidR="00FE7995">
        <w:rPr>
          <w:rFonts w:hint="eastAsia"/>
        </w:rPr>
        <w:t>强系统</w:t>
      </w:r>
      <w:proofErr w:type="gramEnd"/>
      <w:r w:rsidR="00FE7995">
        <w:rPr>
          <w:rFonts w:hint="eastAsia"/>
        </w:rPr>
        <w:t>的健壮性。</w:t>
      </w:r>
    </w:p>
    <w:p w14:paraId="664B6497" w14:textId="77777777" w:rsidR="007F4CE3" w:rsidRDefault="007F4CE3" w:rsidP="00F63B3A">
      <w:pPr>
        <w:pStyle w:val="a3"/>
        <w:numPr>
          <w:ilvl w:val="0"/>
          <w:numId w:val="3"/>
        </w:numPr>
        <w:ind w:firstLineChars="0"/>
      </w:pPr>
      <w:r>
        <w:rPr>
          <w:rFonts w:hint="eastAsia"/>
        </w:rPr>
        <w:t>通过不同颜色通道和心动周期的变化组合，提取用户的心脏特征，生成用户特征验证模型，在提取用户心脏特征后</w:t>
      </w:r>
      <w:r w:rsidR="00A70F09">
        <w:rPr>
          <w:rFonts w:hint="eastAsia"/>
        </w:rPr>
        <w:t>并将数据进行标准化和校准后与用户验证模型进行比对，验证成功赋予权限，验证失败则拒绝访问。</w:t>
      </w:r>
    </w:p>
    <w:p w14:paraId="755ED8CF" w14:textId="77777777" w:rsidR="00FE7995" w:rsidRDefault="00FE7995" w:rsidP="007F4CE3">
      <w:pPr>
        <w:pStyle w:val="a3"/>
        <w:numPr>
          <w:ilvl w:val="0"/>
          <w:numId w:val="3"/>
        </w:numPr>
        <w:ind w:firstLineChars="0"/>
      </w:pPr>
      <w:r>
        <w:rPr>
          <w:rFonts w:hint="eastAsia"/>
        </w:rPr>
        <w:t>模拟其他用户指尖按压摄像头来获取手机权限的攻击场景，模拟其他用户使用自己生物特征访问手机的情况，包括改变手指按压位置，调整光线环境，改变生理状态来获取手机访问权限，设计系统进行判别并拒绝访问，提高系统的安全性。</w:t>
      </w:r>
    </w:p>
    <w:p w14:paraId="52B062E0" w14:textId="77777777" w:rsidR="00A70F09" w:rsidRDefault="00A70F09" w:rsidP="007F4CE3">
      <w:pPr>
        <w:pStyle w:val="a3"/>
        <w:numPr>
          <w:ilvl w:val="0"/>
          <w:numId w:val="3"/>
        </w:numPr>
        <w:ind w:firstLineChars="0"/>
      </w:pPr>
      <w:r>
        <w:rPr>
          <w:rFonts w:hint="eastAsia"/>
        </w:rPr>
        <w:t>对于不同的攻击情况进行系统优化和特征提取参数调整，优化系统。</w:t>
      </w:r>
      <w:r w:rsidR="00267459">
        <w:rPr>
          <w:rFonts w:hint="eastAsia"/>
        </w:rPr>
        <w:t>并且对于不同性能的手机，特征提取时进行像素和</w:t>
      </w:r>
      <w:proofErr w:type="gramStart"/>
      <w:r w:rsidR="00267459">
        <w:rPr>
          <w:rFonts w:hint="eastAsia"/>
        </w:rPr>
        <w:t>帧率</w:t>
      </w:r>
      <w:proofErr w:type="gramEnd"/>
      <w:r w:rsidR="00267459">
        <w:rPr>
          <w:rFonts w:hint="eastAsia"/>
        </w:rPr>
        <w:t>的调整，以适应不同性能的手机，时系统具有普适性，对于中高低端手机在不太损害系统性能和用户安全性的情况下具有较好的适应性。</w:t>
      </w:r>
    </w:p>
    <w:p w14:paraId="53CE17F2" w14:textId="77777777" w:rsidR="00A70F09" w:rsidRDefault="00267459" w:rsidP="007F4CE3">
      <w:pPr>
        <w:pStyle w:val="a3"/>
        <w:numPr>
          <w:ilvl w:val="0"/>
          <w:numId w:val="3"/>
        </w:numPr>
        <w:ind w:firstLineChars="0"/>
      </w:pPr>
      <w:r>
        <w:rPr>
          <w:rFonts w:hint="eastAsia"/>
        </w:rPr>
        <w:t>与</w:t>
      </w:r>
      <w:r w:rsidR="00834CCD" w:rsidRPr="00E9319C">
        <w:rPr>
          <w:rFonts w:ascii="Times New Roman" w:hAnsi="Times New Roman" w:cs="Times New Roman"/>
          <w:color w:val="000000"/>
          <w:szCs w:val="21"/>
        </w:rPr>
        <w:t>PIN</w:t>
      </w:r>
      <w:r w:rsidR="00834CCD" w:rsidRPr="00E9319C">
        <w:rPr>
          <w:rFonts w:ascii="Times New Roman" w:hAnsi="Times New Roman" w:cs="Times New Roman"/>
          <w:color w:val="000000"/>
          <w:szCs w:val="21"/>
        </w:rPr>
        <w:t>码或图形密码、指纹识别、声纹</w:t>
      </w:r>
      <w:bookmarkStart w:id="83" w:name="_GoBack"/>
      <w:bookmarkEnd w:id="83"/>
      <w:r w:rsidR="00834CCD" w:rsidRPr="00E9319C">
        <w:rPr>
          <w:rFonts w:ascii="Times New Roman" w:hAnsi="Times New Roman" w:cs="Times New Roman"/>
          <w:color w:val="000000"/>
          <w:szCs w:val="21"/>
        </w:rPr>
        <w:t>识别、面容识别</w:t>
      </w:r>
      <w:r w:rsidR="00834CCD">
        <w:rPr>
          <w:rFonts w:ascii="Times New Roman" w:hAnsi="Times New Roman" w:cs="Times New Roman" w:hint="eastAsia"/>
          <w:color w:val="000000"/>
          <w:szCs w:val="21"/>
        </w:rPr>
        <w:t>等</w:t>
      </w:r>
      <w:r>
        <w:rPr>
          <w:rFonts w:hint="eastAsia"/>
        </w:rPr>
        <w:t>其他方法进行对比，</w:t>
      </w:r>
      <w:r w:rsidR="00A70F09">
        <w:rPr>
          <w:rFonts w:hint="eastAsia"/>
        </w:rPr>
        <w:t>对系统性能进行验证和评估。</w:t>
      </w:r>
    </w:p>
    <w:p w14:paraId="24798053" w14:textId="77777777" w:rsidR="002D7112" w:rsidRDefault="002D7112" w:rsidP="002D7112">
      <w:pPr>
        <w:pStyle w:val="a3"/>
        <w:numPr>
          <w:ilvl w:val="0"/>
          <w:numId w:val="1"/>
        </w:numPr>
        <w:ind w:firstLineChars="0"/>
      </w:pPr>
      <w:r>
        <w:rPr>
          <w:rFonts w:hint="eastAsia"/>
        </w:rPr>
        <w:t>研究计划及进度安排</w:t>
      </w:r>
    </w:p>
    <w:p w14:paraId="643CA8B9"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A. </w:t>
      </w:r>
      <w:r w:rsidRPr="00E9319C">
        <w:rPr>
          <w:rFonts w:ascii="Times New Roman" w:hAnsi="Times New Roman" w:cs="Times New Roman"/>
          <w:color w:val="000000"/>
          <w:szCs w:val="21"/>
        </w:rPr>
        <w:t>查阅相关设计手册，收集论文所需资料。（第</w:t>
      </w:r>
      <w:r w:rsidRPr="00E9319C">
        <w:rPr>
          <w:rFonts w:ascii="Times New Roman" w:hAnsi="Times New Roman" w:cs="Times New Roman"/>
          <w:color w:val="000000"/>
          <w:szCs w:val="21"/>
        </w:rPr>
        <w:t>1</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2</w:t>
      </w:r>
      <w:r w:rsidRPr="00E9319C">
        <w:rPr>
          <w:rFonts w:ascii="Times New Roman" w:hAnsi="Times New Roman" w:cs="Times New Roman"/>
          <w:color w:val="000000"/>
          <w:szCs w:val="21"/>
        </w:rPr>
        <w:t>周）</w:t>
      </w:r>
    </w:p>
    <w:p w14:paraId="0621A05F"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B. </w:t>
      </w:r>
      <w:r w:rsidRPr="00E9319C">
        <w:rPr>
          <w:rFonts w:ascii="Times New Roman" w:hAnsi="Times New Roman" w:cs="Times New Roman"/>
          <w:color w:val="000000"/>
          <w:szCs w:val="21"/>
        </w:rPr>
        <w:t>确定系统设计方案，并对设计方案进行论证和选择。（第</w:t>
      </w:r>
      <w:r w:rsidRPr="00E9319C">
        <w:rPr>
          <w:rFonts w:ascii="Times New Roman" w:hAnsi="Times New Roman" w:cs="Times New Roman"/>
          <w:color w:val="000000"/>
          <w:szCs w:val="21"/>
        </w:rPr>
        <w:t>3</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4</w:t>
      </w:r>
      <w:r w:rsidRPr="00E9319C">
        <w:rPr>
          <w:rFonts w:ascii="Times New Roman" w:hAnsi="Times New Roman" w:cs="Times New Roman"/>
          <w:color w:val="000000"/>
          <w:szCs w:val="21"/>
        </w:rPr>
        <w:t>周）</w:t>
      </w:r>
    </w:p>
    <w:p w14:paraId="531203D9"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C. </w:t>
      </w:r>
      <w:r w:rsidRPr="00E9319C">
        <w:rPr>
          <w:rFonts w:ascii="Times New Roman" w:hAnsi="Times New Roman" w:cs="Times New Roman"/>
          <w:color w:val="000000"/>
          <w:szCs w:val="21"/>
        </w:rPr>
        <w:t>设计图像数据采集、心脏生物特征提取和用户验证等关键算法（第</w:t>
      </w:r>
      <w:r w:rsidRPr="00E9319C">
        <w:rPr>
          <w:rFonts w:ascii="Times New Roman" w:hAnsi="Times New Roman" w:cs="Times New Roman"/>
          <w:color w:val="000000"/>
          <w:szCs w:val="21"/>
        </w:rPr>
        <w:t>5</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8</w:t>
      </w:r>
      <w:r w:rsidRPr="00E9319C">
        <w:rPr>
          <w:rFonts w:ascii="Times New Roman" w:hAnsi="Times New Roman" w:cs="Times New Roman"/>
          <w:color w:val="000000"/>
          <w:szCs w:val="21"/>
        </w:rPr>
        <w:t>周）</w:t>
      </w:r>
    </w:p>
    <w:p w14:paraId="752A8388"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D. </w:t>
      </w:r>
      <w:r w:rsidRPr="00E9319C">
        <w:rPr>
          <w:rFonts w:ascii="Times New Roman" w:hAnsi="Times New Roman" w:cs="Times New Roman"/>
          <w:color w:val="000000"/>
          <w:szCs w:val="21"/>
        </w:rPr>
        <w:t>实现安卓手机上的用户认证系统并完成实验。（第</w:t>
      </w:r>
      <w:r w:rsidRPr="00E9319C">
        <w:rPr>
          <w:rFonts w:ascii="Times New Roman" w:hAnsi="Times New Roman" w:cs="Times New Roman"/>
          <w:color w:val="000000"/>
          <w:szCs w:val="21"/>
        </w:rPr>
        <w:t>8</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14</w:t>
      </w:r>
      <w:r w:rsidRPr="00E9319C">
        <w:rPr>
          <w:rFonts w:ascii="Times New Roman" w:hAnsi="Times New Roman" w:cs="Times New Roman"/>
          <w:color w:val="000000"/>
          <w:szCs w:val="21"/>
        </w:rPr>
        <w:t>周）</w:t>
      </w:r>
    </w:p>
    <w:p w14:paraId="7B04E13A"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E. </w:t>
      </w:r>
      <w:r w:rsidRPr="00E9319C">
        <w:rPr>
          <w:rFonts w:ascii="Times New Roman" w:hAnsi="Times New Roman" w:cs="Times New Roman"/>
          <w:color w:val="000000"/>
          <w:szCs w:val="21"/>
        </w:rPr>
        <w:t>完成毕业论文，提交软件及相关文档。（第</w:t>
      </w:r>
      <w:r w:rsidRPr="00E9319C">
        <w:rPr>
          <w:rFonts w:ascii="Times New Roman" w:hAnsi="Times New Roman" w:cs="Times New Roman"/>
          <w:color w:val="000000"/>
          <w:szCs w:val="21"/>
        </w:rPr>
        <w:t>14</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15</w:t>
      </w:r>
      <w:r w:rsidRPr="00E9319C">
        <w:rPr>
          <w:rFonts w:ascii="Times New Roman" w:hAnsi="Times New Roman" w:cs="Times New Roman"/>
          <w:color w:val="000000"/>
          <w:szCs w:val="21"/>
        </w:rPr>
        <w:t>周）</w:t>
      </w:r>
    </w:p>
    <w:p w14:paraId="054172C6"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F. </w:t>
      </w:r>
      <w:r w:rsidRPr="00E9319C">
        <w:rPr>
          <w:rFonts w:ascii="Times New Roman" w:hAnsi="Times New Roman" w:cs="Times New Roman"/>
          <w:color w:val="000000"/>
          <w:szCs w:val="21"/>
        </w:rPr>
        <w:t>完成本科生毕业设计（论文）外文翻译；（第</w:t>
      </w:r>
      <w:r w:rsidRPr="00E9319C">
        <w:rPr>
          <w:rFonts w:ascii="Times New Roman" w:hAnsi="Times New Roman" w:cs="Times New Roman"/>
          <w:color w:val="000000"/>
          <w:szCs w:val="21"/>
        </w:rPr>
        <w:t>1</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15</w:t>
      </w:r>
      <w:r w:rsidRPr="00E9319C">
        <w:rPr>
          <w:rFonts w:ascii="Times New Roman" w:hAnsi="Times New Roman" w:cs="Times New Roman"/>
          <w:color w:val="000000"/>
          <w:szCs w:val="21"/>
        </w:rPr>
        <w:t>周）</w:t>
      </w:r>
    </w:p>
    <w:p w14:paraId="3ADCBD6B" w14:textId="77777777" w:rsidR="00D50C94" w:rsidRP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G. </w:t>
      </w:r>
      <w:r w:rsidRPr="00E9319C">
        <w:rPr>
          <w:rFonts w:ascii="Times New Roman" w:hAnsi="Times New Roman" w:cs="Times New Roman"/>
          <w:color w:val="000000"/>
          <w:szCs w:val="21"/>
        </w:rPr>
        <w:t>完成本科生毕业设计（论文）答辩；（第</w:t>
      </w:r>
      <w:r w:rsidRPr="00E9319C">
        <w:rPr>
          <w:rFonts w:ascii="Times New Roman" w:hAnsi="Times New Roman" w:cs="Times New Roman"/>
          <w:color w:val="000000"/>
          <w:szCs w:val="21"/>
        </w:rPr>
        <w:t>1</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15</w:t>
      </w:r>
      <w:r w:rsidRPr="00E9319C">
        <w:rPr>
          <w:rFonts w:ascii="Times New Roman" w:hAnsi="Times New Roman" w:cs="Times New Roman"/>
          <w:color w:val="000000"/>
          <w:szCs w:val="21"/>
        </w:rPr>
        <w:t>周</w:t>
      </w:r>
      <w:r w:rsidR="00E9319C">
        <w:rPr>
          <w:rFonts w:ascii="Times New Roman" w:hAnsi="Times New Roman" w:cs="Times New Roman" w:hint="eastAsia"/>
          <w:color w:val="000000"/>
          <w:szCs w:val="21"/>
        </w:rPr>
        <w:t>）</w:t>
      </w:r>
    </w:p>
    <w:p w14:paraId="415B8125" w14:textId="77777777" w:rsidR="002D7112" w:rsidRDefault="002D7112" w:rsidP="002D7112">
      <w:pPr>
        <w:pStyle w:val="a3"/>
        <w:numPr>
          <w:ilvl w:val="0"/>
          <w:numId w:val="1"/>
        </w:numPr>
        <w:ind w:firstLineChars="0"/>
      </w:pPr>
      <w:r>
        <w:rPr>
          <w:rFonts w:hint="eastAsia"/>
        </w:rPr>
        <w:t>创新点及预期研究成果</w:t>
      </w:r>
    </w:p>
    <w:p w14:paraId="6E764905" w14:textId="77777777" w:rsidR="002B010C" w:rsidRDefault="00267459" w:rsidP="00125314">
      <w:pPr>
        <w:ind w:left="420" w:firstLineChars="200" w:firstLine="420"/>
      </w:pPr>
      <w:r>
        <w:rPr>
          <w:rFonts w:hint="eastAsia"/>
        </w:rPr>
        <w:lastRenderedPageBreak/>
        <w:t>对比传统的密码验证、图形解锁等验证方法，基于智能手机摄像头的</w:t>
      </w:r>
      <w:r w:rsidR="00125314">
        <w:rPr>
          <w:rFonts w:hint="eastAsia"/>
        </w:rPr>
        <w:t>用户身份验方法能够提取用户的生物特征，这种方法难以被肩膀冲浪、密码盗取、屏幕污迹等方法进行用户身份伪造，安全性更强；对比指纹识别、面容识别等用户身份验证方法</w:t>
      </w:r>
      <w:r w:rsidR="0082493D">
        <w:rPr>
          <w:rFonts w:hint="eastAsia"/>
        </w:rPr>
        <w:t>，利用心脏特征进行用户身份认证的方法不易于进行生物特征伪造，并且对比指纹认证的</w:t>
      </w:r>
      <w:del w:id="84" w:author="刘晓晨" w:date="2023-02-20T14:40:00Z">
        <w:r w:rsidR="0082493D" w:rsidDel="0038144E">
          <w:rPr>
            <w:rFonts w:hint="eastAsia"/>
          </w:rPr>
          <w:delText>的</w:delText>
        </w:r>
      </w:del>
      <w:r w:rsidR="0082493D">
        <w:rPr>
          <w:rFonts w:hint="eastAsia"/>
        </w:rPr>
        <w:t>方法，不需要特定的生物特征传感器进行实现，用户成本低</w:t>
      </w:r>
      <w:r w:rsidR="00627B6C">
        <w:rPr>
          <w:rFonts w:hint="eastAsia"/>
        </w:rPr>
        <w:t>，而且对于不同价位的手机，实现简单，通用性强，可以通过</w:t>
      </w:r>
      <w:proofErr w:type="gramStart"/>
      <w:r w:rsidR="00627B6C">
        <w:rPr>
          <w:rFonts w:hint="eastAsia"/>
        </w:rPr>
        <w:t>调整帧率和</w:t>
      </w:r>
      <w:proofErr w:type="gramEnd"/>
      <w:r w:rsidR="00627B6C">
        <w:rPr>
          <w:rFonts w:hint="eastAsia"/>
        </w:rPr>
        <w:t>算法调整进行适配。</w:t>
      </w:r>
    </w:p>
    <w:p w14:paraId="4ADC4A30" w14:textId="77777777" w:rsidR="00627B6C" w:rsidRDefault="00627B6C" w:rsidP="00125314">
      <w:pPr>
        <w:ind w:left="420" w:firstLineChars="200" w:firstLine="420"/>
      </w:pPr>
      <w:r>
        <w:rPr>
          <w:rFonts w:hint="eastAsia"/>
        </w:rPr>
        <w:t>研究希望实现低成本的、安全性强的用户身份验证，</w:t>
      </w:r>
      <w:r w:rsidR="009F2BFF">
        <w:rPr>
          <w:rFonts w:hint="eastAsia"/>
        </w:rPr>
        <w:t>对于不同的环境和用户生理及心理情况</w:t>
      </w:r>
      <w:r w:rsidR="00681656">
        <w:rPr>
          <w:rFonts w:hint="eastAsia"/>
        </w:rPr>
        <w:t>能</w:t>
      </w:r>
      <w:r w:rsidR="00FF4556">
        <w:rPr>
          <w:rFonts w:hint="eastAsia"/>
        </w:rPr>
        <w:t>有效</w:t>
      </w:r>
      <w:r w:rsidR="00681656">
        <w:rPr>
          <w:rFonts w:hint="eastAsia"/>
        </w:rPr>
        <w:t>提取用户生物特征，</w:t>
      </w:r>
      <w:r w:rsidR="00FF4556">
        <w:rPr>
          <w:rFonts w:hint="eastAsia"/>
        </w:rPr>
        <w:t>在确保用户验证又较高的正确率和安全性的前提下，让系统具有较高的通用性。</w:t>
      </w:r>
    </w:p>
    <w:p w14:paraId="0016F992" w14:textId="77777777" w:rsidR="00E9319C" w:rsidRDefault="00E9319C" w:rsidP="002D7112">
      <w:pPr>
        <w:pStyle w:val="a3"/>
        <w:numPr>
          <w:ilvl w:val="0"/>
          <w:numId w:val="1"/>
        </w:numPr>
        <w:ind w:firstLineChars="0"/>
      </w:pPr>
      <w:commentRangeStart w:id="85"/>
      <w:r>
        <w:rPr>
          <w:rFonts w:hint="eastAsia"/>
        </w:rPr>
        <w:t>引用文献</w:t>
      </w:r>
      <w:commentRangeEnd w:id="85"/>
      <w:r w:rsidR="00805365">
        <w:rPr>
          <w:rStyle w:val="a8"/>
        </w:rPr>
        <w:commentReference w:id="85"/>
      </w:r>
    </w:p>
    <w:p w14:paraId="0C70F942" w14:textId="77777777" w:rsidR="00E9319C" w:rsidRDefault="005F25FF" w:rsidP="005576DB">
      <w:pPr>
        <w:rPr>
          <w:rFonts w:ascii="Times New Roman" w:hAnsi="Times New Roman" w:cs="Times New Roman"/>
        </w:rPr>
      </w:pPr>
      <w:r w:rsidRPr="005576DB">
        <w:rPr>
          <w:rFonts w:ascii="Times New Roman" w:hAnsi="Times New Roman" w:cs="Times New Roman"/>
        </w:rPr>
        <w:t>[</w:t>
      </w:r>
      <w:proofErr w:type="gramStart"/>
      <w:r w:rsidRPr="005576DB">
        <w:rPr>
          <w:rFonts w:ascii="Times New Roman" w:hAnsi="Times New Roman" w:cs="Times New Roman"/>
        </w:rPr>
        <w:t>1]Yang</w:t>
      </w:r>
      <w:proofErr w:type="gramEnd"/>
      <w:r w:rsidRPr="005576DB">
        <w:rPr>
          <w:rFonts w:ascii="Times New Roman" w:hAnsi="Times New Roman" w:cs="Times New Roman"/>
        </w:rPr>
        <w:t> X, Yang S, Liu J, et al. Enabling Finger-touch-based Mobile User Authentication via Physical Vibrations on IoT Devices[J]. IEEE Transactions on Mobile Computing, 2021.</w:t>
      </w:r>
    </w:p>
    <w:p w14:paraId="65171AB0" w14:textId="77777777" w:rsidR="00EC689D" w:rsidRPr="00EC689D" w:rsidRDefault="00EC689D" w:rsidP="00EC689D">
      <w:pPr>
        <w:rPr>
          <w:rFonts w:ascii="Times New Roman" w:hAnsi="Times New Roman" w:cs="Times New Roman"/>
        </w:rPr>
      </w:pPr>
      <w:r w:rsidRPr="00EC689D">
        <w:rPr>
          <w:rFonts w:ascii="Times New Roman" w:hAnsi="Times New Roman" w:cs="Times New Roman"/>
        </w:rPr>
        <w:t>[</w:t>
      </w:r>
      <w:r>
        <w:rPr>
          <w:rFonts w:ascii="Times New Roman" w:hAnsi="Times New Roman" w:cs="Times New Roman"/>
        </w:rPr>
        <w:t>2</w:t>
      </w:r>
      <w:r w:rsidRPr="00EC689D">
        <w:rPr>
          <w:rFonts w:ascii="Times New Roman" w:hAnsi="Times New Roman" w:cs="Times New Roman"/>
        </w:rPr>
        <w:t xml:space="preserve">] Leslie </w:t>
      </w:r>
      <w:proofErr w:type="spellStart"/>
      <w:r w:rsidRPr="00EC689D">
        <w:rPr>
          <w:rFonts w:ascii="Times New Roman" w:hAnsi="Times New Roman" w:cs="Times New Roman"/>
        </w:rPr>
        <w:t>Lamport</w:t>
      </w:r>
      <w:proofErr w:type="spellEnd"/>
      <w:r w:rsidRPr="00EC689D">
        <w:rPr>
          <w:rFonts w:ascii="Times New Roman" w:hAnsi="Times New Roman" w:cs="Times New Roman"/>
        </w:rPr>
        <w:t>. 1981. Password authentication with insecure communication.</w:t>
      </w:r>
    </w:p>
    <w:p w14:paraId="4267C4E5" w14:textId="77777777" w:rsidR="00EC689D" w:rsidRDefault="00EC689D" w:rsidP="00EC689D">
      <w:pPr>
        <w:rPr>
          <w:rFonts w:ascii="Times New Roman" w:hAnsi="Times New Roman" w:cs="Times New Roman"/>
        </w:rPr>
      </w:pPr>
      <w:proofErr w:type="spellStart"/>
      <w:r w:rsidRPr="00EC689D">
        <w:rPr>
          <w:rFonts w:ascii="Times New Roman" w:hAnsi="Times New Roman" w:cs="Times New Roman"/>
        </w:rPr>
        <w:t>Commun</w:t>
      </w:r>
      <w:proofErr w:type="spellEnd"/>
      <w:r w:rsidRPr="00EC689D">
        <w:rPr>
          <w:rFonts w:ascii="Times New Roman" w:hAnsi="Times New Roman" w:cs="Times New Roman"/>
        </w:rPr>
        <w:t>. ACM 24, 11 (1981), 770–772.</w:t>
      </w:r>
    </w:p>
    <w:p w14:paraId="21F96F97" w14:textId="77777777" w:rsidR="00EC689D" w:rsidRPr="00EC689D" w:rsidRDefault="00EC689D" w:rsidP="00EC689D">
      <w:pPr>
        <w:rPr>
          <w:rFonts w:ascii="Times New Roman" w:hAnsi="Times New Roman" w:cs="Times New Roman"/>
        </w:rPr>
      </w:pPr>
      <w:r w:rsidRPr="00EC689D">
        <w:rPr>
          <w:rFonts w:ascii="Times New Roman" w:hAnsi="Times New Roman" w:cs="Times New Roman"/>
        </w:rPr>
        <w:t>[</w:t>
      </w:r>
      <w:r>
        <w:rPr>
          <w:rFonts w:ascii="Times New Roman" w:hAnsi="Times New Roman" w:cs="Times New Roman"/>
        </w:rPr>
        <w:t>3</w:t>
      </w:r>
      <w:r w:rsidRPr="00EC689D">
        <w:rPr>
          <w:rFonts w:ascii="Times New Roman" w:hAnsi="Times New Roman" w:cs="Times New Roman"/>
        </w:rPr>
        <w:t xml:space="preserve">] Susan </w:t>
      </w:r>
      <w:proofErr w:type="spellStart"/>
      <w:r w:rsidRPr="00EC689D">
        <w:rPr>
          <w:rFonts w:ascii="Times New Roman" w:hAnsi="Times New Roman" w:cs="Times New Roman"/>
        </w:rPr>
        <w:t>Wiedenbeck</w:t>
      </w:r>
      <w:proofErr w:type="spellEnd"/>
      <w:r w:rsidRPr="00EC689D">
        <w:rPr>
          <w:rFonts w:ascii="Times New Roman" w:hAnsi="Times New Roman" w:cs="Times New Roman"/>
        </w:rPr>
        <w:t xml:space="preserve">, Jim Waters, Jean-Camille </w:t>
      </w:r>
      <w:proofErr w:type="spellStart"/>
      <w:r w:rsidRPr="00EC689D">
        <w:rPr>
          <w:rFonts w:ascii="Times New Roman" w:hAnsi="Times New Roman" w:cs="Times New Roman"/>
        </w:rPr>
        <w:t>Birget</w:t>
      </w:r>
      <w:proofErr w:type="spellEnd"/>
      <w:r w:rsidRPr="00EC689D">
        <w:rPr>
          <w:rFonts w:ascii="Times New Roman" w:hAnsi="Times New Roman" w:cs="Times New Roman"/>
        </w:rPr>
        <w:t xml:space="preserve">, Alex </w:t>
      </w:r>
      <w:proofErr w:type="spellStart"/>
      <w:r w:rsidRPr="00EC689D">
        <w:rPr>
          <w:rFonts w:ascii="Times New Roman" w:hAnsi="Times New Roman" w:cs="Times New Roman"/>
        </w:rPr>
        <w:t>Brodskiy</w:t>
      </w:r>
      <w:proofErr w:type="spellEnd"/>
      <w:r w:rsidRPr="00EC689D">
        <w:rPr>
          <w:rFonts w:ascii="Times New Roman" w:hAnsi="Times New Roman" w:cs="Times New Roman"/>
        </w:rPr>
        <w:t>, and Nasir</w:t>
      </w:r>
    </w:p>
    <w:p w14:paraId="793ACAFE" w14:textId="77777777" w:rsidR="00EC689D" w:rsidRPr="005576DB" w:rsidRDefault="00EC689D" w:rsidP="00EC689D">
      <w:pPr>
        <w:rPr>
          <w:rFonts w:ascii="Times New Roman" w:hAnsi="Times New Roman" w:cs="Times New Roman"/>
        </w:rPr>
      </w:pPr>
      <w:r w:rsidRPr="00EC689D">
        <w:rPr>
          <w:rFonts w:ascii="Times New Roman" w:hAnsi="Times New Roman" w:cs="Times New Roman"/>
        </w:rPr>
        <w:t>Memon. 2005. Authentication using graphical passwords: Effects of tolerance</w:t>
      </w:r>
    </w:p>
    <w:p w14:paraId="5F8A7BFD" w14:textId="77777777" w:rsidR="005F25FF" w:rsidRDefault="005F25FF" w:rsidP="005576DB">
      <w:pPr>
        <w:rPr>
          <w:rFonts w:ascii="Times New Roman" w:hAnsi="Times New Roman" w:cs="Times New Roman"/>
          <w:color w:val="000000"/>
          <w:szCs w:val="21"/>
        </w:rPr>
      </w:pPr>
      <w:r w:rsidRPr="005576DB">
        <w:rPr>
          <w:rFonts w:ascii="Times New Roman" w:hAnsi="Times New Roman" w:cs="Times New Roman"/>
          <w:color w:val="000000"/>
          <w:szCs w:val="21"/>
        </w:rPr>
        <w:t>[</w:t>
      </w:r>
      <w:r w:rsidR="00EC689D">
        <w:rPr>
          <w:rFonts w:ascii="Times New Roman" w:hAnsi="Times New Roman" w:cs="Times New Roman"/>
          <w:color w:val="000000"/>
          <w:szCs w:val="21"/>
        </w:rPr>
        <w:t>4</w:t>
      </w:r>
      <w:r w:rsidRPr="005576DB">
        <w:rPr>
          <w:rFonts w:ascii="Times New Roman" w:hAnsi="Times New Roman" w:cs="Times New Roman"/>
          <w:color w:val="000000"/>
          <w:szCs w:val="21"/>
        </w:rPr>
        <w:t>]</w:t>
      </w:r>
      <w:r w:rsidR="005B389A" w:rsidRPr="005576DB">
        <w:rPr>
          <w:rFonts w:ascii="Times New Roman" w:hAnsi="Times New Roman" w:cs="Times New Roman"/>
        </w:rPr>
        <w:t xml:space="preserve"> </w:t>
      </w:r>
      <w:proofErr w:type="spellStart"/>
      <w:r w:rsidR="005B389A" w:rsidRPr="005576DB">
        <w:rPr>
          <w:rFonts w:ascii="Times New Roman" w:hAnsi="Times New Roman" w:cs="Times New Roman"/>
          <w:color w:val="000000"/>
          <w:szCs w:val="21"/>
        </w:rPr>
        <w:t>Tzong</w:t>
      </w:r>
      <w:proofErr w:type="spellEnd"/>
      <w:r w:rsidR="005B389A" w:rsidRPr="005576DB">
        <w:rPr>
          <w:rFonts w:ascii="Times New Roman" w:hAnsi="Times New Roman" w:cs="Times New Roman"/>
          <w:color w:val="000000"/>
          <w:szCs w:val="21"/>
        </w:rPr>
        <w:t>-Sun Wu, Ming-</w:t>
      </w:r>
      <w:proofErr w:type="spellStart"/>
      <w:r w:rsidR="005B389A" w:rsidRPr="005576DB">
        <w:rPr>
          <w:rFonts w:ascii="Times New Roman" w:hAnsi="Times New Roman" w:cs="Times New Roman"/>
          <w:color w:val="000000"/>
          <w:szCs w:val="21"/>
        </w:rPr>
        <w:t>Lun</w:t>
      </w:r>
      <w:proofErr w:type="spellEnd"/>
      <w:r w:rsidR="005B389A" w:rsidRPr="005576DB">
        <w:rPr>
          <w:rFonts w:ascii="Times New Roman" w:hAnsi="Times New Roman" w:cs="Times New Roman"/>
          <w:color w:val="000000"/>
          <w:szCs w:val="21"/>
        </w:rPr>
        <w:t xml:space="preserve"> Lee, Han-Yu Lin, and Chao-Yuan Wang. 2014. Shoulder</w:t>
      </w:r>
      <w:r w:rsidR="005576DB" w:rsidRPr="005576DB">
        <w:rPr>
          <w:rFonts w:ascii="Times New Roman" w:hAnsi="Times New Roman" w:cs="Times New Roman"/>
          <w:color w:val="000000"/>
          <w:szCs w:val="21"/>
        </w:rPr>
        <w:t xml:space="preserve"> </w:t>
      </w:r>
      <w:r w:rsidR="005B389A" w:rsidRPr="005576DB">
        <w:rPr>
          <w:rFonts w:ascii="Times New Roman" w:hAnsi="Times New Roman" w:cs="Times New Roman"/>
          <w:color w:val="000000"/>
          <w:szCs w:val="21"/>
        </w:rPr>
        <w:t>surfing-proof graphical password authentication scheme. International journal of</w:t>
      </w:r>
      <w:r w:rsidR="00EC689D">
        <w:rPr>
          <w:rFonts w:ascii="Times New Roman" w:hAnsi="Times New Roman" w:cs="Times New Roman" w:hint="eastAsia"/>
          <w:color w:val="000000"/>
          <w:szCs w:val="21"/>
        </w:rPr>
        <w:t xml:space="preserve"> </w:t>
      </w:r>
      <w:r w:rsidR="005B389A" w:rsidRPr="005576DB">
        <w:rPr>
          <w:rFonts w:ascii="Times New Roman" w:hAnsi="Times New Roman" w:cs="Times New Roman"/>
          <w:color w:val="000000"/>
          <w:szCs w:val="21"/>
        </w:rPr>
        <w:t>information security 13, 3 (2014), 245–254.</w:t>
      </w:r>
    </w:p>
    <w:p w14:paraId="5EC393B7" w14:textId="77777777" w:rsidR="00EC689D" w:rsidRPr="00EC689D"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5</w:t>
      </w:r>
      <w:r w:rsidRPr="00EC689D">
        <w:rPr>
          <w:rFonts w:ascii="Times New Roman" w:hAnsi="Times New Roman" w:cs="Times New Roman"/>
          <w:color w:val="000000"/>
          <w:szCs w:val="21"/>
        </w:rPr>
        <w:t xml:space="preserve">] Shreyas </w:t>
      </w:r>
      <w:proofErr w:type="spellStart"/>
      <w:r w:rsidRPr="00EC689D">
        <w:rPr>
          <w:rFonts w:ascii="Times New Roman" w:hAnsi="Times New Roman" w:cs="Times New Roman"/>
          <w:color w:val="000000"/>
          <w:szCs w:val="21"/>
        </w:rPr>
        <w:t>Venugopalan</w:t>
      </w:r>
      <w:proofErr w:type="spellEnd"/>
      <w:r w:rsidRPr="00EC689D">
        <w:rPr>
          <w:rFonts w:ascii="Times New Roman" w:hAnsi="Times New Roman" w:cs="Times New Roman"/>
          <w:color w:val="000000"/>
          <w:szCs w:val="21"/>
        </w:rPr>
        <w:t xml:space="preserve"> and </w:t>
      </w:r>
      <w:proofErr w:type="spellStart"/>
      <w:r w:rsidRPr="00EC689D">
        <w:rPr>
          <w:rFonts w:ascii="Times New Roman" w:hAnsi="Times New Roman" w:cs="Times New Roman"/>
          <w:color w:val="000000"/>
          <w:szCs w:val="21"/>
        </w:rPr>
        <w:t>Marios</w:t>
      </w:r>
      <w:proofErr w:type="spellEnd"/>
      <w:r w:rsidRPr="00EC689D">
        <w:rPr>
          <w:rFonts w:ascii="Times New Roman" w:hAnsi="Times New Roman" w:cs="Times New Roman"/>
          <w:color w:val="000000"/>
          <w:szCs w:val="21"/>
        </w:rPr>
        <w:t xml:space="preserve"> </w:t>
      </w:r>
      <w:proofErr w:type="spellStart"/>
      <w:r w:rsidRPr="00EC689D">
        <w:rPr>
          <w:rFonts w:ascii="Times New Roman" w:hAnsi="Times New Roman" w:cs="Times New Roman"/>
          <w:color w:val="000000"/>
          <w:szCs w:val="21"/>
        </w:rPr>
        <w:t>Savvides</w:t>
      </w:r>
      <w:proofErr w:type="spellEnd"/>
      <w:r w:rsidRPr="00EC689D">
        <w:rPr>
          <w:rFonts w:ascii="Times New Roman" w:hAnsi="Times New Roman" w:cs="Times New Roman"/>
          <w:color w:val="000000"/>
          <w:szCs w:val="21"/>
        </w:rPr>
        <w:t>. 2011. How to generate spoofed</w:t>
      </w:r>
    </w:p>
    <w:p w14:paraId="1006C886" w14:textId="77777777" w:rsidR="00EC689D" w:rsidRPr="00EC689D"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irises from an iris code template. IEEE Transactions on Information Forensics and</w:t>
      </w:r>
    </w:p>
    <w:p w14:paraId="6F476583" w14:textId="77777777" w:rsidR="00EC689D" w:rsidRPr="005576DB"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Security 6, 2 (2011), 385–395.</w:t>
      </w:r>
    </w:p>
    <w:p w14:paraId="210E5292" w14:textId="77777777" w:rsidR="005B389A" w:rsidRPr="005576DB" w:rsidRDefault="005B389A" w:rsidP="005576DB">
      <w:pPr>
        <w:rPr>
          <w:rFonts w:ascii="Times New Roman" w:hAnsi="Times New Roman" w:cs="Times New Roman"/>
          <w:color w:val="000000"/>
          <w:szCs w:val="21"/>
        </w:rPr>
      </w:pPr>
      <w:r w:rsidRPr="005576DB">
        <w:rPr>
          <w:rFonts w:ascii="Times New Roman" w:hAnsi="Times New Roman" w:cs="Times New Roman"/>
          <w:color w:val="000000"/>
          <w:szCs w:val="21"/>
        </w:rPr>
        <w:t>[</w:t>
      </w:r>
      <w:proofErr w:type="gramStart"/>
      <w:r w:rsidR="00EC689D">
        <w:rPr>
          <w:rFonts w:ascii="Times New Roman" w:hAnsi="Times New Roman" w:cs="Times New Roman"/>
          <w:color w:val="000000"/>
          <w:szCs w:val="21"/>
        </w:rPr>
        <w:t>6</w:t>
      </w:r>
      <w:r w:rsidRPr="005576DB">
        <w:rPr>
          <w:rFonts w:ascii="Times New Roman" w:hAnsi="Times New Roman" w:cs="Times New Roman"/>
          <w:color w:val="000000"/>
          <w:szCs w:val="21"/>
        </w:rPr>
        <w:t>]Wang</w:t>
      </w:r>
      <w:proofErr w:type="gramEnd"/>
      <w:r w:rsidRPr="005576DB">
        <w:rPr>
          <w:rFonts w:ascii="Times New Roman" w:hAnsi="Times New Roman" w:cs="Times New Roman"/>
          <w:color w:val="000000"/>
          <w:szCs w:val="21"/>
        </w:rPr>
        <w:t> E J, Zhu J, Jain M, et al. Seismo: Blood pressure monitoring using built-in smartphone accelerometer and camera[C]//Proceedings of the 2018 CHI conference on human factors in computing Systems. 2018: 1-9.</w:t>
      </w:r>
    </w:p>
    <w:p w14:paraId="3D8267CE" w14:textId="77777777" w:rsidR="005B389A" w:rsidRDefault="005B389A" w:rsidP="005576DB">
      <w:pPr>
        <w:rPr>
          <w:rFonts w:ascii="Times New Roman" w:hAnsi="Times New Roman" w:cs="Times New Roman"/>
          <w:color w:val="000000"/>
          <w:szCs w:val="21"/>
        </w:rPr>
      </w:pPr>
      <w:r w:rsidRPr="005576DB">
        <w:rPr>
          <w:rFonts w:ascii="Times New Roman" w:hAnsi="Times New Roman" w:cs="Times New Roman"/>
          <w:color w:val="000000"/>
          <w:szCs w:val="21"/>
        </w:rPr>
        <w:t>[</w:t>
      </w:r>
      <w:r w:rsidR="00EC689D">
        <w:rPr>
          <w:rFonts w:ascii="Times New Roman" w:hAnsi="Times New Roman" w:cs="Times New Roman"/>
          <w:color w:val="000000"/>
          <w:szCs w:val="21"/>
        </w:rPr>
        <w:t>7</w:t>
      </w:r>
      <w:r w:rsidRPr="005576DB">
        <w:rPr>
          <w:rFonts w:ascii="Times New Roman" w:hAnsi="Times New Roman" w:cs="Times New Roman"/>
          <w:color w:val="000000"/>
          <w:szCs w:val="21"/>
        </w:rPr>
        <w:t>]</w:t>
      </w:r>
      <w:r w:rsidR="005576DB" w:rsidRPr="005576DB">
        <w:rPr>
          <w:rFonts w:ascii="Times New Roman" w:hAnsi="Times New Roman" w:cs="Times New Roman"/>
        </w:rPr>
        <w:t xml:space="preserve"> </w:t>
      </w:r>
      <w:proofErr w:type="spellStart"/>
      <w:r w:rsidR="005576DB" w:rsidRPr="005576DB">
        <w:rPr>
          <w:rFonts w:ascii="Times New Roman" w:hAnsi="Times New Roman" w:cs="Times New Roman"/>
          <w:color w:val="000000"/>
          <w:szCs w:val="21"/>
        </w:rPr>
        <w:t>Foteini</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Agrafioti</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Jiexin</w:t>
      </w:r>
      <w:proofErr w:type="spellEnd"/>
      <w:r w:rsidR="005576DB" w:rsidRPr="005576DB">
        <w:rPr>
          <w:rFonts w:ascii="Times New Roman" w:hAnsi="Times New Roman" w:cs="Times New Roman"/>
          <w:color w:val="000000"/>
          <w:szCs w:val="21"/>
        </w:rPr>
        <w:t xml:space="preserve"> Gao, and </w:t>
      </w:r>
      <w:proofErr w:type="spellStart"/>
      <w:r w:rsidR="005576DB" w:rsidRPr="005576DB">
        <w:rPr>
          <w:rFonts w:ascii="Times New Roman" w:hAnsi="Times New Roman" w:cs="Times New Roman"/>
          <w:color w:val="000000"/>
          <w:szCs w:val="21"/>
        </w:rPr>
        <w:t>Dimitrios</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Hatzinakos</w:t>
      </w:r>
      <w:proofErr w:type="spellEnd"/>
      <w:r w:rsidR="005576DB" w:rsidRPr="005576DB">
        <w:rPr>
          <w:rFonts w:ascii="Times New Roman" w:hAnsi="Times New Roman" w:cs="Times New Roman"/>
          <w:color w:val="000000"/>
          <w:szCs w:val="21"/>
        </w:rPr>
        <w:t>. 2011. Heart biometrics:</w:t>
      </w:r>
      <w:r w:rsidR="00EC689D">
        <w:rPr>
          <w:rFonts w:ascii="Times New Roman" w:hAnsi="Times New Roman" w:cs="Times New Roman" w:hint="eastAsia"/>
          <w:color w:val="000000"/>
          <w:szCs w:val="21"/>
        </w:rPr>
        <w:t xml:space="preserve"> </w:t>
      </w:r>
      <w:r w:rsidR="005576DB" w:rsidRPr="005576DB">
        <w:rPr>
          <w:rFonts w:ascii="Times New Roman" w:hAnsi="Times New Roman" w:cs="Times New Roman"/>
          <w:color w:val="000000"/>
          <w:szCs w:val="21"/>
        </w:rPr>
        <w:t xml:space="preserve">Theory, methods and applications. In Biometrics. </w:t>
      </w:r>
      <w:proofErr w:type="spellStart"/>
      <w:r w:rsidR="005576DB" w:rsidRPr="005576DB">
        <w:rPr>
          <w:rFonts w:ascii="Times New Roman" w:hAnsi="Times New Roman" w:cs="Times New Roman"/>
          <w:color w:val="000000"/>
          <w:szCs w:val="21"/>
        </w:rPr>
        <w:t>InTech</w:t>
      </w:r>
      <w:proofErr w:type="spellEnd"/>
      <w:r w:rsidR="005576DB" w:rsidRPr="005576DB">
        <w:rPr>
          <w:rFonts w:ascii="Times New Roman" w:hAnsi="Times New Roman" w:cs="Times New Roman"/>
          <w:color w:val="000000"/>
          <w:szCs w:val="21"/>
        </w:rPr>
        <w:t>.</w:t>
      </w:r>
    </w:p>
    <w:p w14:paraId="4ED52F97" w14:textId="77777777" w:rsidR="00EC689D"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8</w:t>
      </w:r>
      <w:r w:rsidRPr="00EC689D">
        <w:rPr>
          <w:rFonts w:ascii="Times New Roman" w:hAnsi="Times New Roman" w:cs="Times New Roman"/>
          <w:color w:val="000000"/>
          <w:szCs w:val="21"/>
        </w:rPr>
        <w:t xml:space="preserve">] Miyuki </w:t>
      </w:r>
      <w:proofErr w:type="spellStart"/>
      <w:r w:rsidRPr="00EC689D">
        <w:rPr>
          <w:rFonts w:ascii="Times New Roman" w:hAnsi="Times New Roman" w:cs="Times New Roman"/>
          <w:color w:val="000000"/>
          <w:szCs w:val="21"/>
        </w:rPr>
        <w:t>Kono</w:t>
      </w:r>
      <w:proofErr w:type="spellEnd"/>
      <w:r w:rsidRPr="00EC689D">
        <w:rPr>
          <w:rFonts w:ascii="Times New Roman" w:hAnsi="Times New Roman" w:cs="Times New Roman"/>
          <w:color w:val="000000"/>
          <w:szCs w:val="21"/>
        </w:rPr>
        <w:t>, Hironori Ueki, and Shin-</w:t>
      </w:r>
      <w:proofErr w:type="spellStart"/>
      <w:r w:rsidRPr="00EC689D">
        <w:rPr>
          <w:rFonts w:ascii="Times New Roman" w:hAnsi="Times New Roman" w:cs="Times New Roman"/>
          <w:color w:val="000000"/>
          <w:szCs w:val="21"/>
        </w:rPr>
        <w:t>ichiro</w:t>
      </w:r>
      <w:proofErr w:type="spellEnd"/>
      <w:r w:rsidRPr="00EC689D">
        <w:rPr>
          <w:rFonts w:ascii="Times New Roman" w:hAnsi="Times New Roman" w:cs="Times New Roman"/>
          <w:color w:val="000000"/>
          <w:szCs w:val="21"/>
        </w:rPr>
        <w:t xml:space="preserve"> </w:t>
      </w:r>
      <w:proofErr w:type="spellStart"/>
      <w:r w:rsidRPr="00EC689D">
        <w:rPr>
          <w:rFonts w:ascii="Times New Roman" w:hAnsi="Times New Roman" w:cs="Times New Roman"/>
          <w:color w:val="000000"/>
          <w:szCs w:val="21"/>
        </w:rPr>
        <w:t>Umemura</w:t>
      </w:r>
      <w:proofErr w:type="spellEnd"/>
      <w:r w:rsidRPr="00EC689D">
        <w:rPr>
          <w:rFonts w:ascii="Times New Roman" w:hAnsi="Times New Roman" w:cs="Times New Roman"/>
          <w:color w:val="000000"/>
          <w:szCs w:val="21"/>
        </w:rPr>
        <w:t>. 2002. Near-infrared</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finger vein patterns for personal identification. Applied Optics (2002).</w:t>
      </w:r>
    </w:p>
    <w:p w14:paraId="638F80F4" w14:textId="77777777" w:rsidR="00EC689D" w:rsidRPr="005576DB"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9</w:t>
      </w:r>
      <w:r w:rsidRPr="00EC689D">
        <w:rPr>
          <w:rFonts w:ascii="Times New Roman" w:hAnsi="Times New Roman" w:cs="Times New Roman"/>
          <w:color w:val="000000"/>
          <w:szCs w:val="21"/>
        </w:rPr>
        <w:t xml:space="preserve">] Naoto Miura, Akio </w:t>
      </w:r>
      <w:proofErr w:type="spellStart"/>
      <w:r w:rsidRPr="00EC689D">
        <w:rPr>
          <w:rFonts w:ascii="Times New Roman" w:hAnsi="Times New Roman" w:cs="Times New Roman"/>
          <w:color w:val="000000"/>
          <w:szCs w:val="21"/>
        </w:rPr>
        <w:t>Nagasaka</w:t>
      </w:r>
      <w:proofErr w:type="spellEnd"/>
      <w:r w:rsidRPr="00EC689D">
        <w:rPr>
          <w:rFonts w:ascii="Times New Roman" w:hAnsi="Times New Roman" w:cs="Times New Roman"/>
          <w:color w:val="000000"/>
          <w:szCs w:val="21"/>
        </w:rPr>
        <w:t xml:space="preserve">, and </w:t>
      </w:r>
      <w:proofErr w:type="spellStart"/>
      <w:r w:rsidRPr="00EC689D">
        <w:rPr>
          <w:rFonts w:ascii="Times New Roman" w:hAnsi="Times New Roman" w:cs="Times New Roman"/>
          <w:color w:val="000000"/>
          <w:szCs w:val="21"/>
        </w:rPr>
        <w:t>Takafumi</w:t>
      </w:r>
      <w:proofErr w:type="spellEnd"/>
      <w:r w:rsidRPr="00EC689D">
        <w:rPr>
          <w:rFonts w:ascii="Times New Roman" w:hAnsi="Times New Roman" w:cs="Times New Roman"/>
          <w:color w:val="000000"/>
          <w:szCs w:val="21"/>
        </w:rPr>
        <w:t xml:space="preserve"> </w:t>
      </w:r>
      <w:proofErr w:type="spellStart"/>
      <w:r w:rsidRPr="00EC689D">
        <w:rPr>
          <w:rFonts w:ascii="Times New Roman" w:hAnsi="Times New Roman" w:cs="Times New Roman"/>
          <w:color w:val="000000"/>
          <w:szCs w:val="21"/>
        </w:rPr>
        <w:t>Miyatake</w:t>
      </w:r>
      <w:proofErr w:type="spellEnd"/>
      <w:r w:rsidRPr="00EC689D">
        <w:rPr>
          <w:rFonts w:ascii="Times New Roman" w:hAnsi="Times New Roman" w:cs="Times New Roman"/>
          <w:color w:val="000000"/>
          <w:szCs w:val="21"/>
        </w:rPr>
        <w:t>. 2004. Feature extraction</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of finger-vein patterns based on repeated line tracking and its application to</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personal identification. Machine vision and applications 15, 4 (2004), 194–203.</w:t>
      </w:r>
    </w:p>
    <w:p w14:paraId="13530D53" w14:textId="77777777" w:rsidR="005576DB" w:rsidRPr="005F25FF" w:rsidRDefault="005576DB" w:rsidP="005576DB">
      <w:pPr>
        <w:rPr>
          <w:color w:val="000000"/>
          <w:szCs w:val="21"/>
        </w:rPr>
      </w:pPr>
      <w:r w:rsidRPr="005576DB">
        <w:rPr>
          <w:rFonts w:ascii="Times New Roman" w:hAnsi="Times New Roman" w:cs="Times New Roman"/>
          <w:color w:val="000000"/>
          <w:szCs w:val="21"/>
        </w:rPr>
        <w:t>[</w:t>
      </w:r>
      <w:proofErr w:type="gramStart"/>
      <w:r w:rsidR="00EC689D">
        <w:rPr>
          <w:rFonts w:ascii="Times New Roman" w:hAnsi="Times New Roman" w:cs="Times New Roman"/>
          <w:color w:val="000000"/>
          <w:szCs w:val="21"/>
        </w:rPr>
        <w:t>10</w:t>
      </w:r>
      <w:r w:rsidRPr="005576DB">
        <w:rPr>
          <w:rFonts w:ascii="Times New Roman" w:hAnsi="Times New Roman" w:cs="Times New Roman"/>
          <w:color w:val="000000"/>
          <w:szCs w:val="21"/>
        </w:rPr>
        <w:t>]</w:t>
      </w:r>
      <w:r w:rsidRPr="005576DB">
        <w:rPr>
          <w:rFonts w:ascii="Times New Roman" w:hAnsi="Times New Roman" w:cs="Times New Roman"/>
        </w:rPr>
        <w:t>Liu</w:t>
      </w:r>
      <w:proofErr w:type="gramEnd"/>
      <w:r w:rsidRPr="005576DB">
        <w:rPr>
          <w:rFonts w:ascii="Times New Roman" w:hAnsi="Times New Roman" w:cs="Times New Roman"/>
        </w:rPr>
        <w:t> J, Shi C, Chen Y, et al. Cardiocam: Leveraging camera on mobile devices to verify users while their heart is pumping[C]//Proceedings of the 17th Annual International Conference on Mobile Systems, Applications, and Services. 2019: 249-261.</w:t>
      </w:r>
    </w:p>
    <w:sectPr w:rsidR="005576DB" w:rsidRPr="005F25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刘晓晨" w:date="2023-02-20T14:31:00Z" w:initials="刘晓晨">
    <w:p w14:paraId="5FB6CD9B" w14:textId="77777777" w:rsidR="00805365" w:rsidRDefault="00805365">
      <w:pPr>
        <w:pStyle w:val="a9"/>
      </w:pPr>
      <w:r>
        <w:rPr>
          <w:rStyle w:val="a8"/>
        </w:rPr>
        <w:annotationRef/>
      </w:r>
      <w:r>
        <w:rPr>
          <w:rFonts w:hint="eastAsia"/>
        </w:rPr>
        <w:t>为何有的单词首字母大写 有的没有？</w:t>
      </w:r>
    </w:p>
    <w:p w14:paraId="02FA9671" w14:textId="77777777" w:rsidR="00805365" w:rsidRDefault="00805365">
      <w:pPr>
        <w:pStyle w:val="a9"/>
      </w:pPr>
      <w:r>
        <w:rPr>
          <w:rFonts w:hint="eastAsia"/>
        </w:rPr>
        <w:t>应该是全部首字母大写</w:t>
      </w:r>
    </w:p>
    <w:p w14:paraId="626A2C70" w14:textId="7129535E" w:rsidR="00805365" w:rsidRDefault="00805365">
      <w:pPr>
        <w:pStyle w:val="a9"/>
        <w:rPr>
          <w:rFonts w:hint="eastAsia"/>
        </w:rPr>
      </w:pPr>
      <w:r w:rsidRPr="00805365">
        <w:t>User Identity Authentication System Based on Smart</w:t>
      </w:r>
      <w:r w:rsidR="00601A22">
        <w:rPr>
          <w:rFonts w:hint="eastAsia"/>
        </w:rPr>
        <w:t>p</w:t>
      </w:r>
      <w:r w:rsidRPr="00805365">
        <w:t>hone Camera</w:t>
      </w:r>
    </w:p>
  </w:comment>
  <w:comment w:id="16" w:author="刘晓晨" w:date="2023-02-20T14:35:00Z" w:initials="刘晓晨">
    <w:p w14:paraId="1E37B828" w14:textId="77777777" w:rsidR="00805365" w:rsidRDefault="00805365">
      <w:pPr>
        <w:pStyle w:val="a9"/>
        <w:rPr>
          <w:rFonts w:hint="eastAsia"/>
        </w:rPr>
      </w:pPr>
      <w:r>
        <w:rPr>
          <w:rStyle w:val="a8"/>
        </w:rPr>
        <w:annotationRef/>
      </w:r>
      <w:r>
        <w:rPr>
          <w:rFonts w:hint="eastAsia"/>
        </w:rPr>
        <w:t>这里有点不太好理解，前边几个词也不是社会这一类吧 可以去掉这四个字</w:t>
      </w:r>
    </w:p>
  </w:comment>
  <w:comment w:id="25" w:author="刘晓晨" w:date="2023-02-20T14:36:00Z" w:initials="刘晓晨">
    <w:p w14:paraId="5AA09D7D" w14:textId="77777777" w:rsidR="00805365" w:rsidRDefault="00805365">
      <w:pPr>
        <w:pStyle w:val="a9"/>
        <w:rPr>
          <w:rFonts w:hint="eastAsia"/>
        </w:rPr>
      </w:pPr>
      <w:r>
        <w:rPr>
          <w:rStyle w:val="a8"/>
        </w:rPr>
        <w:annotationRef/>
      </w:r>
      <w:r>
        <w:rPr>
          <w:rFonts w:hint="eastAsia"/>
        </w:rPr>
        <w:t>引用建议加个链接，一点就可以跳转的那种</w:t>
      </w:r>
    </w:p>
  </w:comment>
  <w:comment w:id="28" w:author="刘晓晨" w:date="2023-02-20T14:37:00Z" w:initials="刘晓晨">
    <w:p w14:paraId="5EC69EC6" w14:textId="77777777" w:rsidR="00805365" w:rsidRDefault="00805365">
      <w:pPr>
        <w:pStyle w:val="a9"/>
        <w:rPr>
          <w:rFonts w:hint="eastAsia"/>
        </w:rPr>
      </w:pPr>
      <w:r>
        <w:rPr>
          <w:rStyle w:val="a8"/>
        </w:rPr>
        <w:annotationRef/>
      </w:r>
      <w:r>
        <w:rPr>
          <w:rFonts w:hint="eastAsia"/>
        </w:rPr>
        <w:t>利弊 后边既然也说了优点，这里要加上</w:t>
      </w:r>
    </w:p>
  </w:comment>
  <w:comment w:id="45" w:author="刘晓晨" w:date="2023-02-20T15:17:00Z" w:initials="刘晓晨">
    <w:p w14:paraId="08F58F69" w14:textId="11277E41" w:rsidR="00437C12" w:rsidRDefault="00437C12">
      <w:pPr>
        <w:pStyle w:val="a9"/>
        <w:rPr>
          <w:rFonts w:hint="eastAsia"/>
        </w:rPr>
      </w:pPr>
      <w:r>
        <w:rPr>
          <w:rStyle w:val="a8"/>
        </w:rPr>
        <w:annotationRef/>
      </w:r>
      <w:r>
        <w:rPr>
          <w:rFonts w:hint="eastAsia"/>
        </w:rPr>
        <w:t>这一段作用不大，和后边有大面积重复，建议删除</w:t>
      </w:r>
    </w:p>
  </w:comment>
  <w:comment w:id="73" w:author="刘晓晨" w:date="2023-02-20T14:54:00Z" w:initials="刘晓晨">
    <w:p w14:paraId="04C5EE05" w14:textId="77777777" w:rsidR="00A53946" w:rsidRDefault="00A53946">
      <w:pPr>
        <w:pStyle w:val="a9"/>
        <w:rPr>
          <w:rFonts w:hint="eastAsia"/>
        </w:rPr>
      </w:pPr>
      <w:r>
        <w:rPr>
          <w:rStyle w:val="a8"/>
        </w:rPr>
        <w:annotationRef/>
      </w:r>
      <w:r>
        <w:rPr>
          <w:rFonts w:hint="eastAsia"/>
        </w:rPr>
        <w:t>PPT</w:t>
      </w:r>
      <w:r>
        <w:rPr>
          <w:rFonts w:hint="eastAsia"/>
        </w:rPr>
        <w:t>是什么？这里需要解释一下 或者写上全称</w:t>
      </w:r>
    </w:p>
  </w:comment>
  <w:comment w:id="72" w:author="刘晓晨" w:date="2023-02-20T15:21:00Z" w:initials="刘晓晨">
    <w:p w14:paraId="2681BE53" w14:textId="57B8278F" w:rsidR="00437C12" w:rsidRDefault="00437C12">
      <w:pPr>
        <w:pStyle w:val="a9"/>
      </w:pPr>
      <w:r>
        <w:rPr>
          <w:rStyle w:val="a8"/>
        </w:rPr>
        <w:annotationRef/>
      </w:r>
      <w:r>
        <w:rPr>
          <w:rFonts w:hint="eastAsia"/>
        </w:rPr>
        <w:t>这一句话太长了，最好一句话在两行以内，</w:t>
      </w:r>
      <w:r w:rsidR="002E324C">
        <w:rPr>
          <w:rFonts w:hint="eastAsia"/>
        </w:rPr>
        <w:t>然后逻辑关系也很混乱，需要重新写一下</w:t>
      </w:r>
    </w:p>
  </w:comment>
  <w:comment w:id="76" w:author="刘晓晨" w:date="2023-02-20T15:23:00Z" w:initials="刘晓晨">
    <w:p w14:paraId="769B5FAC" w14:textId="36B0927B" w:rsidR="002E324C" w:rsidRDefault="002E324C">
      <w:pPr>
        <w:pStyle w:val="a9"/>
        <w:rPr>
          <w:rFonts w:hint="eastAsia"/>
        </w:rPr>
      </w:pPr>
      <w:r>
        <w:rPr>
          <w:rStyle w:val="a8"/>
        </w:rPr>
        <w:annotationRef/>
      </w:r>
      <w:r>
        <w:rPr>
          <w:rFonts w:hint="eastAsia"/>
        </w:rPr>
        <w:t>又是一个长句子</w:t>
      </w:r>
    </w:p>
  </w:comment>
  <w:comment w:id="78" w:author="刘晓晨" w:date="2023-02-20T14:41:00Z" w:initials="刘晓晨">
    <w:p w14:paraId="3848F25C" w14:textId="12D167AE" w:rsidR="0038144E" w:rsidRDefault="0038144E">
      <w:pPr>
        <w:pStyle w:val="a9"/>
      </w:pPr>
      <w:r>
        <w:rPr>
          <w:rStyle w:val="a8"/>
        </w:rPr>
        <w:annotationRef/>
      </w:r>
      <w:r>
        <w:rPr>
          <w:rFonts w:hint="eastAsia"/>
        </w:rPr>
        <w:t>这里怎么还有灰色底？</w:t>
      </w:r>
    </w:p>
  </w:comment>
  <w:comment w:id="79" w:author="刘晓晨" w:date="2023-02-20T14:55:00Z" w:initials="刘晓晨">
    <w:p w14:paraId="4596AA05" w14:textId="66925987" w:rsidR="00DE7D0E" w:rsidRDefault="00DE7D0E">
      <w:pPr>
        <w:pStyle w:val="a9"/>
        <w:rPr>
          <w:rFonts w:hint="eastAsia"/>
        </w:rPr>
      </w:pPr>
      <w:r>
        <w:rPr>
          <w:rStyle w:val="a8"/>
        </w:rPr>
        <w:annotationRef/>
      </w:r>
      <w:r>
        <w:rPr>
          <w:rFonts w:hint="eastAsia"/>
        </w:rPr>
        <w:t>这个小圈是什么？模板自带的吗？没啥用的话还是不要了吧</w:t>
      </w:r>
    </w:p>
  </w:comment>
  <w:comment w:id="80" w:author="刘晓晨" w:date="2023-02-20T14:56:00Z" w:initials="刘晓晨">
    <w:p w14:paraId="178184DC" w14:textId="523F71F5" w:rsidR="00DE7D0E" w:rsidRDefault="00DE7D0E">
      <w:pPr>
        <w:pStyle w:val="a9"/>
      </w:pPr>
      <w:r>
        <w:rPr>
          <w:rStyle w:val="a8"/>
        </w:rPr>
        <w:annotationRef/>
      </w:r>
      <w:r>
        <w:rPr>
          <w:rFonts w:hint="eastAsia"/>
        </w:rPr>
        <w:t>？</w:t>
      </w:r>
    </w:p>
  </w:comment>
  <w:comment w:id="85" w:author="刘晓晨" w:date="2023-02-20T14:39:00Z" w:initials="刘晓晨">
    <w:p w14:paraId="61868445" w14:textId="06832ED8" w:rsidR="00805365" w:rsidRDefault="00805365">
      <w:pPr>
        <w:pStyle w:val="a9"/>
        <w:rPr>
          <w:rFonts w:hint="eastAsia"/>
        </w:rPr>
      </w:pPr>
      <w:r>
        <w:rPr>
          <w:rStyle w:val="a8"/>
        </w:rPr>
        <w:annotationRef/>
      </w:r>
      <w:r w:rsidR="0038144E">
        <w:rPr>
          <w:rFonts w:hint="eastAsia"/>
        </w:rPr>
        <w:t>一个文献里边的</w:t>
      </w:r>
      <w:r>
        <w:rPr>
          <w:rFonts w:hint="eastAsia"/>
        </w:rPr>
        <w:t>换行符</w:t>
      </w:r>
      <w:r w:rsidR="0038144E">
        <w:rPr>
          <w:rFonts w:hint="eastAsia"/>
        </w:rPr>
        <w:t>要去掉 这样排版会好看些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6A2C70" w15:done="0"/>
  <w15:commentEx w15:paraId="1E37B828" w15:done="0"/>
  <w15:commentEx w15:paraId="5AA09D7D" w15:done="0"/>
  <w15:commentEx w15:paraId="5EC69EC6" w15:done="0"/>
  <w15:commentEx w15:paraId="08F58F69" w15:done="0"/>
  <w15:commentEx w15:paraId="04C5EE05" w15:done="0"/>
  <w15:commentEx w15:paraId="2681BE53" w15:done="0"/>
  <w15:commentEx w15:paraId="769B5FAC" w15:done="0"/>
  <w15:commentEx w15:paraId="3848F25C" w15:done="0"/>
  <w15:commentEx w15:paraId="4596AA05" w15:done="0"/>
  <w15:commentEx w15:paraId="178184DC" w15:done="0"/>
  <w15:commentEx w15:paraId="61868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6A2C70" w16cid:durableId="279E02C8"/>
  <w16cid:commentId w16cid:paraId="1E37B828" w16cid:durableId="279E039E"/>
  <w16cid:commentId w16cid:paraId="5AA09D7D" w16cid:durableId="279E03FC"/>
  <w16cid:commentId w16cid:paraId="5EC69EC6" w16cid:durableId="279E041F"/>
  <w16cid:commentId w16cid:paraId="08F58F69" w16cid:durableId="279E0D74"/>
  <w16cid:commentId w16cid:paraId="04C5EE05" w16cid:durableId="279E081D"/>
  <w16cid:commentId w16cid:paraId="2681BE53" w16cid:durableId="279E0E78"/>
  <w16cid:commentId w16cid:paraId="769B5FAC" w16cid:durableId="279E0EDF"/>
  <w16cid:commentId w16cid:paraId="3848F25C" w16cid:durableId="279E050C"/>
  <w16cid:commentId w16cid:paraId="4596AA05" w16cid:durableId="279E0879"/>
  <w16cid:commentId w16cid:paraId="178184DC" w16cid:durableId="279E08A7"/>
  <w16cid:commentId w16cid:paraId="61868445" w16cid:durableId="279E04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E5D90" w14:textId="77777777" w:rsidR="00E2757C" w:rsidRDefault="00E2757C" w:rsidP="00B17DAF">
      <w:r>
        <w:separator/>
      </w:r>
    </w:p>
  </w:endnote>
  <w:endnote w:type="continuationSeparator" w:id="0">
    <w:p w14:paraId="56CB31F1" w14:textId="77777777" w:rsidR="00E2757C" w:rsidRDefault="00E2757C" w:rsidP="00B1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02E59" w14:textId="77777777" w:rsidR="00E2757C" w:rsidRDefault="00E2757C" w:rsidP="00B17DAF">
      <w:r>
        <w:separator/>
      </w:r>
    </w:p>
  </w:footnote>
  <w:footnote w:type="continuationSeparator" w:id="0">
    <w:p w14:paraId="40E1BED4" w14:textId="77777777" w:rsidR="00E2757C" w:rsidRDefault="00E2757C" w:rsidP="00B17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79A0"/>
    <w:multiLevelType w:val="hybridMultilevel"/>
    <w:tmpl w:val="C2F6EFC2"/>
    <w:lvl w:ilvl="0" w:tplc="4A68F1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4B4DC4"/>
    <w:multiLevelType w:val="hybridMultilevel"/>
    <w:tmpl w:val="C64497DE"/>
    <w:lvl w:ilvl="0" w:tplc="E6D8A8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D91740"/>
    <w:multiLevelType w:val="hybridMultilevel"/>
    <w:tmpl w:val="E52EDD14"/>
    <w:lvl w:ilvl="0" w:tplc="18887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刘晓晨">
    <w15:presenceInfo w15:providerId="Windows Live" w15:userId="3e4c0f17db5e1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12"/>
    <w:rsid w:val="00037510"/>
    <w:rsid w:val="00064382"/>
    <w:rsid w:val="000F7B21"/>
    <w:rsid w:val="00125314"/>
    <w:rsid w:val="0017354E"/>
    <w:rsid w:val="00236285"/>
    <w:rsid w:val="0024393D"/>
    <w:rsid w:val="00267459"/>
    <w:rsid w:val="002749F0"/>
    <w:rsid w:val="002B010C"/>
    <w:rsid w:val="002D7112"/>
    <w:rsid w:val="002E324C"/>
    <w:rsid w:val="002F5F6F"/>
    <w:rsid w:val="0030775A"/>
    <w:rsid w:val="0038144E"/>
    <w:rsid w:val="003C0B9D"/>
    <w:rsid w:val="00431BB9"/>
    <w:rsid w:val="00437C12"/>
    <w:rsid w:val="00443CB0"/>
    <w:rsid w:val="0048483A"/>
    <w:rsid w:val="004C7D65"/>
    <w:rsid w:val="005576DB"/>
    <w:rsid w:val="00564498"/>
    <w:rsid w:val="005B389A"/>
    <w:rsid w:val="005F25FF"/>
    <w:rsid w:val="00601A22"/>
    <w:rsid w:val="00627B6C"/>
    <w:rsid w:val="00633ED9"/>
    <w:rsid w:val="00642FF5"/>
    <w:rsid w:val="00681656"/>
    <w:rsid w:val="006A6BB7"/>
    <w:rsid w:val="007443B5"/>
    <w:rsid w:val="007500BF"/>
    <w:rsid w:val="007A71D6"/>
    <w:rsid w:val="007D4096"/>
    <w:rsid w:val="007F4CE3"/>
    <w:rsid w:val="00805365"/>
    <w:rsid w:val="0082493D"/>
    <w:rsid w:val="00834CCD"/>
    <w:rsid w:val="00836D04"/>
    <w:rsid w:val="008676BD"/>
    <w:rsid w:val="00877996"/>
    <w:rsid w:val="00883384"/>
    <w:rsid w:val="008F2689"/>
    <w:rsid w:val="00900552"/>
    <w:rsid w:val="00923D14"/>
    <w:rsid w:val="0099135F"/>
    <w:rsid w:val="009924E4"/>
    <w:rsid w:val="009B2E3E"/>
    <w:rsid w:val="009C1735"/>
    <w:rsid w:val="009F2BFF"/>
    <w:rsid w:val="00A53946"/>
    <w:rsid w:val="00A70F09"/>
    <w:rsid w:val="00A9049D"/>
    <w:rsid w:val="00AD2CEB"/>
    <w:rsid w:val="00AD6D69"/>
    <w:rsid w:val="00B17DAF"/>
    <w:rsid w:val="00B332A4"/>
    <w:rsid w:val="00B404F4"/>
    <w:rsid w:val="00B738DA"/>
    <w:rsid w:val="00C024A4"/>
    <w:rsid w:val="00CB74A6"/>
    <w:rsid w:val="00CF37F4"/>
    <w:rsid w:val="00D20DEA"/>
    <w:rsid w:val="00D50C94"/>
    <w:rsid w:val="00DE67BB"/>
    <w:rsid w:val="00DE7D0E"/>
    <w:rsid w:val="00DF040C"/>
    <w:rsid w:val="00E15C79"/>
    <w:rsid w:val="00E2757C"/>
    <w:rsid w:val="00E71958"/>
    <w:rsid w:val="00E9319C"/>
    <w:rsid w:val="00EC689D"/>
    <w:rsid w:val="00EE701E"/>
    <w:rsid w:val="00F20F09"/>
    <w:rsid w:val="00F31821"/>
    <w:rsid w:val="00F534A2"/>
    <w:rsid w:val="00F63B3A"/>
    <w:rsid w:val="00FE7995"/>
    <w:rsid w:val="00FF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4D2D3"/>
  <w15:chartTrackingRefBased/>
  <w15:docId w15:val="{7DA9C1F8-FD7A-4041-B838-98760508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112"/>
    <w:pPr>
      <w:ind w:firstLineChars="200" w:firstLine="420"/>
    </w:pPr>
  </w:style>
  <w:style w:type="paragraph" w:styleId="a4">
    <w:name w:val="header"/>
    <w:basedOn w:val="a"/>
    <w:link w:val="a5"/>
    <w:uiPriority w:val="99"/>
    <w:unhideWhenUsed/>
    <w:rsid w:val="00B17D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7DAF"/>
    <w:rPr>
      <w:sz w:val="18"/>
      <w:szCs w:val="18"/>
    </w:rPr>
  </w:style>
  <w:style w:type="paragraph" w:styleId="a6">
    <w:name w:val="footer"/>
    <w:basedOn w:val="a"/>
    <w:link w:val="a7"/>
    <w:uiPriority w:val="99"/>
    <w:unhideWhenUsed/>
    <w:rsid w:val="00B17DAF"/>
    <w:pPr>
      <w:tabs>
        <w:tab w:val="center" w:pos="4153"/>
        <w:tab w:val="right" w:pos="8306"/>
      </w:tabs>
      <w:snapToGrid w:val="0"/>
      <w:jc w:val="left"/>
    </w:pPr>
    <w:rPr>
      <w:sz w:val="18"/>
      <w:szCs w:val="18"/>
    </w:rPr>
  </w:style>
  <w:style w:type="character" w:customStyle="1" w:styleId="a7">
    <w:name w:val="页脚 字符"/>
    <w:basedOn w:val="a0"/>
    <w:link w:val="a6"/>
    <w:uiPriority w:val="99"/>
    <w:rsid w:val="00B17DAF"/>
    <w:rPr>
      <w:sz w:val="18"/>
      <w:szCs w:val="18"/>
    </w:rPr>
  </w:style>
  <w:style w:type="character" w:styleId="a8">
    <w:name w:val="annotation reference"/>
    <w:basedOn w:val="a0"/>
    <w:uiPriority w:val="99"/>
    <w:semiHidden/>
    <w:unhideWhenUsed/>
    <w:rsid w:val="00805365"/>
    <w:rPr>
      <w:sz w:val="21"/>
      <w:szCs w:val="21"/>
    </w:rPr>
  </w:style>
  <w:style w:type="paragraph" w:styleId="a9">
    <w:name w:val="annotation text"/>
    <w:basedOn w:val="a"/>
    <w:link w:val="aa"/>
    <w:uiPriority w:val="99"/>
    <w:semiHidden/>
    <w:unhideWhenUsed/>
    <w:rsid w:val="00805365"/>
    <w:pPr>
      <w:jc w:val="left"/>
    </w:pPr>
  </w:style>
  <w:style w:type="character" w:customStyle="1" w:styleId="aa">
    <w:name w:val="批注文字 字符"/>
    <w:basedOn w:val="a0"/>
    <w:link w:val="a9"/>
    <w:uiPriority w:val="99"/>
    <w:semiHidden/>
    <w:rsid w:val="00805365"/>
  </w:style>
  <w:style w:type="paragraph" w:styleId="ab">
    <w:name w:val="annotation subject"/>
    <w:basedOn w:val="a9"/>
    <w:next w:val="a9"/>
    <w:link w:val="ac"/>
    <w:uiPriority w:val="99"/>
    <w:semiHidden/>
    <w:unhideWhenUsed/>
    <w:rsid w:val="00805365"/>
    <w:rPr>
      <w:b/>
      <w:bCs/>
    </w:rPr>
  </w:style>
  <w:style w:type="character" w:customStyle="1" w:styleId="ac">
    <w:name w:val="批注主题 字符"/>
    <w:basedOn w:val="aa"/>
    <w:link w:val="ab"/>
    <w:uiPriority w:val="99"/>
    <w:semiHidden/>
    <w:rsid w:val="00805365"/>
    <w:rPr>
      <w:b/>
      <w:bCs/>
    </w:rPr>
  </w:style>
  <w:style w:type="paragraph" w:styleId="ad">
    <w:name w:val="Balloon Text"/>
    <w:basedOn w:val="a"/>
    <w:link w:val="ae"/>
    <w:uiPriority w:val="99"/>
    <w:semiHidden/>
    <w:unhideWhenUsed/>
    <w:rsid w:val="00805365"/>
    <w:rPr>
      <w:sz w:val="18"/>
      <w:szCs w:val="18"/>
    </w:rPr>
  </w:style>
  <w:style w:type="character" w:customStyle="1" w:styleId="ae">
    <w:name w:val="批注框文本 字符"/>
    <w:basedOn w:val="a0"/>
    <w:link w:val="ad"/>
    <w:uiPriority w:val="99"/>
    <w:semiHidden/>
    <w:rsid w:val="008053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8D915-248B-4F5A-8FA8-6FECBAB0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钮 海洋</dc:creator>
  <cp:keywords/>
  <dc:description/>
  <cp:lastModifiedBy>刘晓晨</cp:lastModifiedBy>
  <cp:revision>26</cp:revision>
  <dcterms:created xsi:type="dcterms:W3CDTF">2023-02-10T12:29:00Z</dcterms:created>
  <dcterms:modified xsi:type="dcterms:W3CDTF">2023-02-20T07:24:00Z</dcterms:modified>
</cp:coreProperties>
</file>